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1B" w:rsidRDefault="00D5221B" w:rsidP="00D5221B"/>
    <w:p w:rsidR="00D5221B" w:rsidRDefault="00D5221B" w:rsidP="00D5221B"/>
    <w:p w:rsidR="004A3BC0" w:rsidRDefault="004A3BC0" w:rsidP="00D5221B"/>
    <w:p w:rsidR="00D5221B" w:rsidRDefault="00D5221B" w:rsidP="00D5221B"/>
    <w:p w:rsidR="0001243A" w:rsidRDefault="0001243A" w:rsidP="00D5221B"/>
    <w:p w:rsidR="00A76B8F" w:rsidRPr="00A76B8F" w:rsidRDefault="00E01440" w:rsidP="00D5221B">
      <w:pPr>
        <w:pStyle w:val="ab"/>
        <w:rPr>
          <w:rFonts w:ascii="宋体" w:eastAsia="宋体" w:hAnsi="宋体"/>
          <w:b w:val="0"/>
          <w:sz w:val="52"/>
          <w:szCs w:val="52"/>
        </w:rPr>
      </w:pPr>
      <w:bookmarkStart w:id="0" w:name="_Toc14193375"/>
      <w:r w:rsidRPr="00E01440">
        <w:rPr>
          <w:rFonts w:ascii="宋体" w:eastAsia="宋体" w:hAnsi="宋体" w:hint="eastAsia"/>
          <w:b w:val="0"/>
          <w:sz w:val="52"/>
          <w:szCs w:val="52"/>
        </w:rPr>
        <w:t>人工智能路网能力提升策略及工具系统</w:t>
      </w:r>
      <w:r w:rsidR="00424DEF" w:rsidRPr="00A76B8F">
        <w:rPr>
          <w:rFonts w:ascii="宋体" w:eastAsia="宋体" w:hAnsi="宋体" w:hint="eastAsia"/>
          <w:b w:val="0"/>
          <w:sz w:val="52"/>
          <w:szCs w:val="52"/>
        </w:rPr>
        <w:t>项目</w:t>
      </w:r>
      <w:bookmarkEnd w:id="0"/>
    </w:p>
    <w:p w:rsidR="00D5221B" w:rsidRPr="00584D06" w:rsidRDefault="00424DEF" w:rsidP="00D5221B">
      <w:pPr>
        <w:pStyle w:val="ab"/>
        <w:rPr>
          <w:sz w:val="72"/>
        </w:rPr>
      </w:pPr>
      <w:bookmarkStart w:id="1" w:name="_Toc14193376"/>
      <w:r w:rsidRPr="00806399">
        <w:rPr>
          <w:rFonts w:ascii="宋体" w:hAnsi="宋体" w:hint="eastAsia"/>
          <w:b w:val="0"/>
          <w:sz w:val="52"/>
          <w:szCs w:val="52"/>
        </w:rPr>
        <w:t>概要设计</w:t>
      </w:r>
      <w:r w:rsidR="008C65DB">
        <w:rPr>
          <w:rFonts w:ascii="宋体" w:hAnsi="宋体" w:hint="eastAsia"/>
          <w:b w:val="0"/>
          <w:sz w:val="52"/>
          <w:szCs w:val="52"/>
        </w:rPr>
        <w:t>说明</w:t>
      </w:r>
      <w:r w:rsidRPr="00806399">
        <w:rPr>
          <w:rFonts w:ascii="宋体" w:hAnsi="宋体" w:hint="eastAsia"/>
          <w:b w:val="0"/>
          <w:sz w:val="52"/>
          <w:szCs w:val="52"/>
        </w:rPr>
        <w:t>书</w:t>
      </w:r>
      <w:bookmarkEnd w:id="1"/>
    </w:p>
    <w:p w:rsidR="00D5221B" w:rsidRDefault="00D5221B" w:rsidP="00D5221B">
      <w:pPr>
        <w:rPr>
          <w:sz w:val="24"/>
        </w:rPr>
      </w:pPr>
    </w:p>
    <w:p w:rsidR="00D5221B" w:rsidRDefault="00D5221B" w:rsidP="00D5221B">
      <w:pPr>
        <w:rPr>
          <w:sz w:val="24"/>
        </w:rPr>
      </w:pPr>
    </w:p>
    <w:p w:rsidR="0038334D" w:rsidRDefault="0038334D" w:rsidP="00D5221B">
      <w:pPr>
        <w:rPr>
          <w:sz w:val="24"/>
        </w:rPr>
      </w:pPr>
    </w:p>
    <w:p w:rsidR="00CC3F9C" w:rsidRDefault="00CC3F9C" w:rsidP="00D5221B">
      <w:pPr>
        <w:rPr>
          <w:sz w:val="24"/>
        </w:rPr>
      </w:pPr>
    </w:p>
    <w:p w:rsidR="00CC3F9C" w:rsidRDefault="00CC3F9C" w:rsidP="00D5221B">
      <w:pPr>
        <w:rPr>
          <w:sz w:val="24"/>
        </w:rPr>
      </w:pPr>
    </w:p>
    <w:p w:rsidR="00CC3F9C" w:rsidRDefault="00CC3F9C" w:rsidP="00CC3F9C">
      <w:pPr>
        <w:jc w:val="center"/>
        <w:rPr>
          <w:sz w:val="52"/>
          <w:szCs w:val="52"/>
        </w:rPr>
      </w:pPr>
    </w:p>
    <w:p w:rsidR="0001243A" w:rsidRDefault="0001243A" w:rsidP="00CC3F9C">
      <w:pPr>
        <w:jc w:val="center"/>
        <w:rPr>
          <w:sz w:val="52"/>
          <w:szCs w:val="52"/>
        </w:rPr>
      </w:pPr>
    </w:p>
    <w:p w:rsidR="0001243A" w:rsidRDefault="0001243A" w:rsidP="00CC3F9C">
      <w:pPr>
        <w:jc w:val="center"/>
        <w:rPr>
          <w:sz w:val="52"/>
          <w:szCs w:val="52"/>
        </w:rPr>
      </w:pPr>
    </w:p>
    <w:p w:rsidR="0001243A" w:rsidRDefault="0001243A" w:rsidP="00CC3F9C">
      <w:pPr>
        <w:jc w:val="center"/>
        <w:rPr>
          <w:sz w:val="52"/>
          <w:szCs w:val="52"/>
        </w:rPr>
      </w:pPr>
    </w:p>
    <w:p w:rsidR="00CC3F9C" w:rsidRDefault="00CC3F9C" w:rsidP="00CC3F9C">
      <w:pPr>
        <w:rPr>
          <w:rFonts w:ascii="宋体" w:hAnsi="宋体"/>
        </w:rPr>
      </w:pPr>
    </w:p>
    <w:p w:rsidR="00CC3F9C" w:rsidRDefault="00CC3F9C" w:rsidP="00CC3F9C">
      <w:pPr>
        <w:jc w:val="center"/>
        <w:rPr>
          <w:rFonts w:ascii="STXinwei" w:eastAsia="STXinwei"/>
          <w:spacing w:val="20"/>
          <w:sz w:val="36"/>
        </w:rPr>
      </w:pPr>
    </w:p>
    <w:p w:rsidR="00CC3F9C" w:rsidRDefault="00CC3F9C" w:rsidP="00CC3F9C">
      <w:pPr>
        <w:rPr>
          <w:rFonts w:ascii="STXinwei" w:eastAsia="STXinwei"/>
          <w:spacing w:val="20"/>
          <w:sz w:val="36"/>
        </w:rPr>
      </w:pPr>
    </w:p>
    <w:p w:rsidR="00E01440" w:rsidRDefault="00E01440" w:rsidP="0001243A">
      <w:pPr>
        <w:ind w:firstLine="480"/>
        <w:jc w:val="center"/>
        <w:rPr>
          <w:rFonts w:ascii="STXinwei" w:eastAsia="STXinwei"/>
          <w:spacing w:val="20"/>
          <w:sz w:val="18"/>
          <w:szCs w:val="18"/>
        </w:rPr>
      </w:pPr>
      <w:r w:rsidRPr="00E01440">
        <w:rPr>
          <w:rFonts w:ascii="STXinwei" w:eastAsia="STXinwei" w:hint="eastAsia"/>
          <w:spacing w:val="20"/>
          <w:sz w:val="18"/>
          <w:szCs w:val="18"/>
        </w:rPr>
        <w:t>南京东控智能交通研究院有限公司</w:t>
      </w:r>
    </w:p>
    <w:p w:rsidR="00E01440" w:rsidRPr="00E01440" w:rsidRDefault="00E01440" w:rsidP="00E01440">
      <w:pPr>
        <w:ind w:firstLine="48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Nanjing SEU-linked I</w:t>
      </w:r>
      <w:r>
        <w:rPr>
          <w:rFonts w:ascii="宋体" w:hAnsi="宋体"/>
          <w:sz w:val="18"/>
          <w:szCs w:val="18"/>
        </w:rPr>
        <w:t xml:space="preserve">ntelligent </w:t>
      </w:r>
      <w:r>
        <w:rPr>
          <w:rFonts w:ascii="宋体" w:hAnsi="宋体" w:hint="eastAsia"/>
          <w:sz w:val="18"/>
          <w:szCs w:val="18"/>
        </w:rPr>
        <w:t>T</w:t>
      </w:r>
      <w:r w:rsidRPr="00E01440">
        <w:rPr>
          <w:rFonts w:ascii="宋体" w:hAnsi="宋体"/>
          <w:sz w:val="18"/>
          <w:szCs w:val="18"/>
        </w:rPr>
        <w:t>ransportation</w:t>
      </w:r>
      <w:r>
        <w:rPr>
          <w:rFonts w:ascii="宋体" w:hAnsi="宋体" w:hint="eastAsia"/>
          <w:sz w:val="18"/>
          <w:szCs w:val="18"/>
        </w:rPr>
        <w:t xml:space="preserve"> </w:t>
      </w:r>
    </w:p>
    <w:p w:rsidR="0001243A" w:rsidRPr="00AC7F11" w:rsidRDefault="00E01440" w:rsidP="00E01440">
      <w:pPr>
        <w:ind w:firstLine="480"/>
        <w:jc w:val="center"/>
        <w:rPr>
          <w:rFonts w:ascii="宋体" w:hAnsi="宋体"/>
          <w:sz w:val="18"/>
          <w:szCs w:val="18"/>
        </w:rPr>
      </w:pPr>
      <w:r w:rsidRPr="00E01440">
        <w:rPr>
          <w:rFonts w:ascii="宋体" w:hAnsi="宋体"/>
          <w:sz w:val="18"/>
          <w:szCs w:val="18"/>
        </w:rPr>
        <w:t>Research institute</w:t>
      </w:r>
      <w:r w:rsidR="0001243A" w:rsidRPr="00AC7F11">
        <w:rPr>
          <w:rFonts w:ascii="宋体" w:hAnsi="宋体"/>
          <w:sz w:val="18"/>
          <w:szCs w:val="18"/>
        </w:rPr>
        <w:t xml:space="preserve"> Co., Ltd.</w:t>
      </w:r>
    </w:p>
    <w:p w:rsidR="00C913AE" w:rsidRPr="00AC7F11" w:rsidRDefault="00E01440" w:rsidP="0001243A">
      <w:pPr>
        <w:ind w:firstLine="48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</w:t>
      </w:r>
      <w:r w:rsidR="00C913AE" w:rsidRPr="00AC7F11">
        <w:rPr>
          <w:rFonts w:ascii="宋体" w:hAnsi="宋体" w:hint="eastAsia"/>
          <w:sz w:val="18"/>
          <w:szCs w:val="18"/>
        </w:rPr>
        <w:t>编号：</w:t>
      </w:r>
      <w:r>
        <w:rPr>
          <w:rFonts w:ascii="宋体" w:hAnsi="宋体" w:hint="eastAsia"/>
          <w:sz w:val="18"/>
          <w:szCs w:val="18"/>
        </w:rPr>
        <w:t>DKDL</w:t>
      </w:r>
      <w:r w:rsidR="00C913AE" w:rsidRPr="00AC7F11">
        <w:rPr>
          <w:rFonts w:ascii="宋体" w:hAnsi="宋体" w:hint="eastAsia"/>
          <w:sz w:val="18"/>
          <w:szCs w:val="18"/>
        </w:rPr>
        <w:t>_概要设计说明书_V1.0</w:t>
      </w:r>
    </w:p>
    <w:p w:rsidR="0001243A" w:rsidRPr="00255083" w:rsidRDefault="00D5221B" w:rsidP="0001243A">
      <w:pPr>
        <w:spacing w:before="100" w:beforeAutospacing="1" w:after="100" w:afterAutospacing="1"/>
        <w:jc w:val="center"/>
        <w:rPr>
          <w:rFonts w:ascii="宋体" w:hAnsi="宋体"/>
          <w:b/>
          <w:sz w:val="24"/>
        </w:rPr>
      </w:pPr>
      <w:r>
        <w:rPr>
          <w:rFonts w:ascii="黑体" w:eastAsia="黑体"/>
          <w:sz w:val="24"/>
        </w:rPr>
        <w:br w:type="page"/>
      </w:r>
      <w:r w:rsidR="0001243A" w:rsidRPr="00255083">
        <w:rPr>
          <w:rFonts w:ascii="宋体" w:hAnsi="宋体"/>
          <w:b/>
          <w:sz w:val="24"/>
        </w:rPr>
        <w:lastRenderedPageBreak/>
        <w:t>修改记录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1"/>
        <w:gridCol w:w="921"/>
        <w:gridCol w:w="1168"/>
        <w:gridCol w:w="1414"/>
        <w:gridCol w:w="1177"/>
        <w:gridCol w:w="2645"/>
      </w:tblGrid>
      <w:tr w:rsidR="00AC7F11" w:rsidRPr="00AC7F11" w:rsidTr="00AC7F11">
        <w:tc>
          <w:tcPr>
            <w:tcW w:w="1222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 w:hint="eastAsia"/>
                <w:b/>
                <w:sz w:val="24"/>
                <w:szCs w:val="20"/>
              </w:rPr>
              <w:t>文档编号</w:t>
            </w:r>
          </w:p>
        </w:tc>
        <w:tc>
          <w:tcPr>
            <w:tcW w:w="3594" w:type="dxa"/>
            <w:gridSpan w:val="3"/>
          </w:tcPr>
          <w:p w:rsidR="00AC7F11" w:rsidRPr="00AC7F11" w:rsidRDefault="00E01440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DKDL</w:t>
            </w:r>
            <w:r w:rsidRPr="00AC7F11">
              <w:rPr>
                <w:rFonts w:ascii="宋体" w:hAnsi="宋体" w:hint="eastAsia"/>
                <w:sz w:val="18"/>
                <w:szCs w:val="18"/>
              </w:rPr>
              <w:t>_概要设计说明书_V1.0</w:t>
            </w: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 w:hint="eastAsia"/>
                <w:b/>
                <w:sz w:val="24"/>
                <w:szCs w:val="20"/>
              </w:rPr>
              <w:t>机密等级</w:t>
            </w:r>
          </w:p>
        </w:tc>
        <w:tc>
          <w:tcPr>
            <w:tcW w:w="2738" w:type="dxa"/>
          </w:tcPr>
          <w:p w:rsidR="00AC7F11" w:rsidRPr="00AC7F11" w:rsidRDefault="00E01440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项目内</w:t>
            </w:r>
            <w:r w:rsidR="00AC7F11" w:rsidRPr="00AC7F11">
              <w:rPr>
                <w:rFonts w:ascii="宋体" w:hAnsi="宋体" w:hint="eastAsia"/>
                <w:sz w:val="24"/>
                <w:szCs w:val="20"/>
              </w:rPr>
              <w:t>公开</w:t>
            </w:r>
          </w:p>
        </w:tc>
      </w:tr>
      <w:tr w:rsidR="00AC7F11" w:rsidRPr="00AC7F11" w:rsidTr="00AC7F11">
        <w:tc>
          <w:tcPr>
            <w:tcW w:w="1222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/>
                <w:b/>
                <w:sz w:val="24"/>
                <w:szCs w:val="20"/>
              </w:rPr>
              <w:t>修订号</w:t>
            </w:r>
          </w:p>
        </w:tc>
        <w:tc>
          <w:tcPr>
            <w:tcW w:w="941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 w:hint="eastAsia"/>
                <w:b/>
                <w:sz w:val="24"/>
                <w:szCs w:val="20"/>
              </w:rPr>
              <w:t>拟建</w:t>
            </w: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 w:hint="eastAsia"/>
                <w:b/>
                <w:sz w:val="24"/>
                <w:szCs w:val="20"/>
              </w:rPr>
              <w:t>审核</w:t>
            </w:r>
          </w:p>
        </w:tc>
        <w:tc>
          <w:tcPr>
            <w:tcW w:w="1455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 w:hint="eastAsia"/>
                <w:b/>
                <w:sz w:val="24"/>
                <w:szCs w:val="20"/>
              </w:rPr>
              <w:t>批准</w:t>
            </w: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 w:hint="eastAsia"/>
                <w:b/>
                <w:sz w:val="24"/>
                <w:szCs w:val="20"/>
              </w:rPr>
              <w:t>日期</w:t>
            </w:r>
          </w:p>
        </w:tc>
        <w:tc>
          <w:tcPr>
            <w:tcW w:w="273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 w:rsidRPr="00AC7F11">
              <w:rPr>
                <w:rFonts w:ascii="宋体" w:hAnsi="宋体"/>
                <w:b/>
                <w:sz w:val="24"/>
                <w:szCs w:val="20"/>
              </w:rPr>
              <w:t>简要说明</w:t>
            </w:r>
          </w:p>
        </w:tc>
      </w:tr>
      <w:tr w:rsidR="00AC7F11" w:rsidRPr="00AC7F11" w:rsidTr="00AC7F11">
        <w:tc>
          <w:tcPr>
            <w:tcW w:w="1222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  <w:r w:rsidRPr="00AC7F11">
              <w:rPr>
                <w:rFonts w:ascii="宋体" w:hAnsi="宋体" w:hint="eastAsia"/>
                <w:sz w:val="24"/>
                <w:szCs w:val="20"/>
              </w:rPr>
              <w:t>V0.1</w:t>
            </w:r>
          </w:p>
        </w:tc>
        <w:tc>
          <w:tcPr>
            <w:tcW w:w="941" w:type="dxa"/>
          </w:tcPr>
          <w:p w:rsidR="00AC7F11" w:rsidRPr="00AC7F11" w:rsidRDefault="00E01440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赵山山</w:t>
            </w:r>
          </w:p>
        </w:tc>
        <w:tc>
          <w:tcPr>
            <w:tcW w:w="1198" w:type="dxa"/>
          </w:tcPr>
          <w:p w:rsidR="00AC7F11" w:rsidRPr="00AC7F11" w:rsidRDefault="00E01440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/>
                <w:b/>
                <w:sz w:val="24"/>
                <w:szCs w:val="20"/>
              </w:rPr>
              <w:t>戴昇宏</w:t>
            </w:r>
          </w:p>
        </w:tc>
        <w:tc>
          <w:tcPr>
            <w:tcW w:w="1455" w:type="dxa"/>
          </w:tcPr>
          <w:p w:rsidR="00AC7F11" w:rsidRPr="00AC7F11" w:rsidRDefault="00E01440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/>
                <w:b/>
                <w:sz w:val="24"/>
                <w:szCs w:val="20"/>
              </w:rPr>
              <w:t>李志斌</w:t>
            </w:r>
          </w:p>
        </w:tc>
        <w:tc>
          <w:tcPr>
            <w:tcW w:w="1198" w:type="dxa"/>
          </w:tcPr>
          <w:p w:rsidR="00AC7F11" w:rsidRPr="00E01440" w:rsidRDefault="00E01440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  <w:r w:rsidRPr="00E01440">
              <w:rPr>
                <w:rFonts w:ascii="宋体" w:hAnsi="宋体"/>
                <w:sz w:val="24"/>
                <w:szCs w:val="20"/>
              </w:rPr>
              <w:t>2019年7月16日</w:t>
            </w:r>
          </w:p>
        </w:tc>
        <w:tc>
          <w:tcPr>
            <w:tcW w:w="273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  <w:r w:rsidRPr="00AC7F11">
              <w:rPr>
                <w:rFonts w:ascii="宋体" w:hAnsi="宋体" w:hint="eastAsia"/>
                <w:sz w:val="24"/>
                <w:szCs w:val="20"/>
              </w:rPr>
              <w:t>新建版</w:t>
            </w:r>
          </w:p>
        </w:tc>
      </w:tr>
      <w:tr w:rsidR="00AC7F11" w:rsidRPr="00AC7F11" w:rsidTr="00AC7F11">
        <w:tc>
          <w:tcPr>
            <w:tcW w:w="1222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  <w:r w:rsidRPr="00AC7F11">
              <w:rPr>
                <w:rFonts w:ascii="宋体" w:hAnsi="宋体" w:hint="eastAsia"/>
                <w:sz w:val="24"/>
                <w:szCs w:val="20"/>
              </w:rPr>
              <w:t>V0.2</w:t>
            </w:r>
          </w:p>
        </w:tc>
        <w:tc>
          <w:tcPr>
            <w:tcW w:w="941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</w:p>
        </w:tc>
        <w:tc>
          <w:tcPr>
            <w:tcW w:w="1455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b/>
                <w:sz w:val="24"/>
                <w:szCs w:val="20"/>
              </w:rPr>
            </w:pPr>
          </w:p>
        </w:tc>
        <w:tc>
          <w:tcPr>
            <w:tcW w:w="273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  <w:r w:rsidRPr="00AC7F11">
              <w:rPr>
                <w:rFonts w:ascii="宋体" w:hAnsi="宋体" w:hint="eastAsia"/>
                <w:sz w:val="24"/>
                <w:szCs w:val="20"/>
              </w:rPr>
              <w:t>送评审版</w:t>
            </w:r>
          </w:p>
        </w:tc>
      </w:tr>
      <w:tr w:rsidR="00AC7F11" w:rsidRPr="00AC7F11" w:rsidTr="00AC7F11">
        <w:tc>
          <w:tcPr>
            <w:tcW w:w="1222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  <w:r w:rsidRPr="00AC7F11">
              <w:rPr>
                <w:rFonts w:ascii="宋体" w:hAnsi="宋体" w:hint="eastAsia"/>
                <w:sz w:val="24"/>
                <w:szCs w:val="20"/>
              </w:rPr>
              <w:t>V1.0</w:t>
            </w:r>
          </w:p>
        </w:tc>
        <w:tc>
          <w:tcPr>
            <w:tcW w:w="941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55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73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  <w:r w:rsidRPr="00AC7F11">
              <w:rPr>
                <w:rFonts w:ascii="宋体" w:hAnsi="宋体" w:hint="eastAsia"/>
                <w:sz w:val="24"/>
                <w:szCs w:val="20"/>
              </w:rPr>
              <w:t>正式版</w:t>
            </w:r>
          </w:p>
        </w:tc>
      </w:tr>
      <w:tr w:rsidR="00AC7F11" w:rsidRPr="00AC7F11" w:rsidTr="00AC7F11">
        <w:tc>
          <w:tcPr>
            <w:tcW w:w="1222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41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55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738" w:type="dxa"/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AC7F11" w:rsidRPr="00AC7F11" w:rsidTr="00AC7F1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AC7F11" w:rsidRPr="00AC7F11" w:rsidTr="00AC7F1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1" w:rsidRPr="00AC7F11" w:rsidRDefault="00AC7F11" w:rsidP="00AC7F11"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</w:tbl>
    <w:p w:rsidR="00AC7F11" w:rsidRPr="00AC7F11" w:rsidRDefault="00AC7F11" w:rsidP="00AC7F11">
      <w:pPr>
        <w:widowControl/>
        <w:spacing w:before="120" w:line="360" w:lineRule="auto"/>
        <w:ind w:firstLine="425"/>
        <w:jc w:val="center"/>
        <w:rPr>
          <w:rFonts w:eastAsia="楷体_GB2312"/>
          <w:noProof/>
          <w:kern w:val="0"/>
          <w:sz w:val="24"/>
          <w:szCs w:val="20"/>
        </w:rPr>
      </w:pPr>
    </w:p>
    <w:p w:rsidR="00AC7F11" w:rsidRDefault="00AC7F11" w:rsidP="0052174A">
      <w:pPr>
        <w:tabs>
          <w:tab w:val="left" w:pos="960"/>
          <w:tab w:val="left" w:pos="4200"/>
        </w:tabs>
        <w:spacing w:before="60"/>
        <w:rPr>
          <w:i/>
          <w:sz w:val="20"/>
          <w:szCs w:val="20"/>
        </w:rPr>
      </w:pPr>
    </w:p>
    <w:p w:rsidR="00FF29BB" w:rsidRDefault="004D71CE" w:rsidP="004B5990">
      <w:pPr>
        <w:tabs>
          <w:tab w:val="left" w:pos="960"/>
          <w:tab w:val="left" w:pos="4200"/>
        </w:tabs>
        <w:spacing w:before="60"/>
        <w:rPr>
          <w:noProof/>
        </w:rPr>
      </w:pPr>
      <w:r>
        <w:rPr>
          <w:i/>
          <w:sz w:val="20"/>
          <w:szCs w:val="20"/>
        </w:rPr>
        <w:br w:type="page"/>
      </w:r>
      <w:r w:rsidR="00304B1C">
        <w:rPr>
          <w:rFonts w:ascii="黑体" w:eastAsia="黑体" w:hint="eastAsia"/>
          <w:sz w:val="24"/>
        </w:rPr>
        <w:lastRenderedPageBreak/>
        <w:t>目 录</w:t>
      </w:r>
      <w:r w:rsidR="00C54E55">
        <w:rPr>
          <w:rFonts w:ascii="黑体" w:eastAsia="黑体"/>
          <w:sz w:val="24"/>
        </w:rPr>
        <w:fldChar w:fldCharType="begin"/>
      </w:r>
      <w:r w:rsidR="00D5221B">
        <w:rPr>
          <w:rFonts w:ascii="黑体" w:eastAsia="黑体"/>
          <w:sz w:val="24"/>
        </w:rPr>
        <w:instrText xml:space="preserve"> TOC \o "1-2" \h \z \u </w:instrText>
      </w:r>
      <w:r w:rsidR="00C54E55">
        <w:rPr>
          <w:rFonts w:ascii="黑体" w:eastAsia="黑体"/>
          <w:sz w:val="24"/>
        </w:rPr>
        <w:fldChar w:fldCharType="separate"/>
      </w:r>
    </w:p>
    <w:p w:rsidR="00FF29BB" w:rsidRDefault="008347BC">
      <w:pPr>
        <w:pStyle w:val="TOC1"/>
        <w:tabs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75" w:history="1">
        <w:r w:rsidR="00FF29BB" w:rsidRPr="004E5C59">
          <w:rPr>
            <w:rStyle w:val="a7"/>
            <w:rFonts w:ascii="宋体" w:hAnsi="宋体" w:hint="eastAsia"/>
          </w:rPr>
          <w:t>人工智能路网能力提升策略及工具系统项目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_Toc14193375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76" w:history="1">
        <w:r w:rsidR="00FF29BB" w:rsidRPr="004E5C59">
          <w:rPr>
            <w:rStyle w:val="a7"/>
            <w:rFonts w:ascii="宋体" w:hAnsi="宋体" w:hint="eastAsia"/>
          </w:rPr>
          <w:t>概要设计说明书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_Toc14193376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77" w:history="1">
        <w:r w:rsidR="00FF29BB" w:rsidRPr="004E5C59">
          <w:rPr>
            <w:rStyle w:val="a7"/>
          </w:rPr>
          <w:t>1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</w:rPr>
          <w:t>引言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_Toc14193377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4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78" w:history="1">
        <w:r w:rsidR="00FF29BB" w:rsidRPr="004E5C59">
          <w:rPr>
            <w:rStyle w:val="a7"/>
            <w:noProof/>
          </w:rPr>
          <w:t>1.1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编写目的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_Toc14193378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79" w:history="1">
        <w:r w:rsidR="00FF29BB" w:rsidRPr="004E5C59">
          <w:rPr>
            <w:rStyle w:val="a7"/>
            <w:noProof/>
          </w:rPr>
          <w:t>1.2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参考文献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_Toc14193379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0" w:history="1">
        <w:r w:rsidR="00FF29BB" w:rsidRPr="004E5C59">
          <w:rPr>
            <w:rStyle w:val="a7"/>
            <w:noProof/>
          </w:rPr>
          <w:t>1.3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术语与缩写解释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_Toc14193380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81" w:history="1">
        <w:r w:rsidR="00FF29BB" w:rsidRPr="004E5C59">
          <w:rPr>
            <w:rStyle w:val="a7"/>
            <w:lang w:val="en-GB"/>
          </w:rPr>
          <w:t>2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总体设计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_Toc14193381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4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2" w:history="1">
        <w:r w:rsidR="00FF29BB" w:rsidRPr="004E5C59">
          <w:rPr>
            <w:rStyle w:val="a7"/>
            <w:noProof/>
          </w:rPr>
          <w:t>2.1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系统概述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_Toc14193382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3" w:history="1">
        <w:r w:rsidR="00FF29BB" w:rsidRPr="004E5C59">
          <w:rPr>
            <w:rStyle w:val="a7"/>
            <w:noProof/>
          </w:rPr>
          <w:t>2.2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系统设计原则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_Toc14193383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4" w:history="1">
        <w:r w:rsidR="00FF29BB" w:rsidRPr="004E5C59">
          <w:rPr>
            <w:rStyle w:val="a7"/>
            <w:noProof/>
          </w:rPr>
          <w:t>2.3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功能逻辑架构图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_Toc14193384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5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5" w:history="1">
        <w:r w:rsidR="00FF29BB" w:rsidRPr="004E5C59">
          <w:rPr>
            <w:rStyle w:val="a7"/>
            <w:noProof/>
          </w:rPr>
          <w:t>2.4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设计中应用的关键技术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_Toc14193385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6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6" w:history="1">
        <w:r w:rsidR="00FF29BB" w:rsidRPr="004E5C59">
          <w:rPr>
            <w:rStyle w:val="a7"/>
            <w:noProof/>
          </w:rPr>
          <w:t>2.5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系统结构图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_Toc14193386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6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7" w:history="1">
        <w:r w:rsidR="00FF29BB" w:rsidRPr="004E5C59">
          <w:rPr>
            <w:rStyle w:val="a7"/>
            <w:noProof/>
          </w:rPr>
          <w:t>2.6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核心技术算法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_Toc14193387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8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8" w:history="1">
        <w:r w:rsidR="00FF29BB" w:rsidRPr="004E5C59">
          <w:rPr>
            <w:rStyle w:val="a7"/>
            <w:noProof/>
          </w:rPr>
          <w:t>2.7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数据流向图（或称为时序图）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_Toc14193388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10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89" w:history="1">
        <w:r w:rsidR="00FF29BB" w:rsidRPr="004E5C59">
          <w:rPr>
            <w:rStyle w:val="a7"/>
            <w:noProof/>
          </w:rPr>
          <w:t>2.8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模块构成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_Toc14193389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11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0" w:history="1">
        <w:r w:rsidR="00FF29BB" w:rsidRPr="004E5C59">
          <w:rPr>
            <w:rStyle w:val="a7"/>
            <w:lang w:val="en-GB"/>
          </w:rPr>
          <w:t>3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</w:rPr>
          <w:t>环境</w:t>
        </w:r>
        <w:r w:rsidR="00FF29BB" w:rsidRPr="004E5C59">
          <w:rPr>
            <w:rStyle w:val="a7"/>
            <w:rFonts w:hint="eastAsia"/>
            <w:lang w:val="en-GB"/>
          </w:rPr>
          <w:t>设计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_Toc14193390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12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1" w:history="1">
        <w:r w:rsidR="00FF29BB" w:rsidRPr="004E5C59">
          <w:rPr>
            <w:rStyle w:val="a7"/>
            <w:lang w:val="en-GB"/>
          </w:rPr>
          <w:t>4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硬件设备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_Toc14193391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12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2" w:history="1">
        <w:r w:rsidR="00FF29BB" w:rsidRPr="004E5C59">
          <w:rPr>
            <w:rStyle w:val="a7"/>
            <w:lang w:val="en-GB"/>
          </w:rPr>
          <w:t>5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支持软件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_Toc14193392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12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3" w:history="1">
        <w:r w:rsidR="00FF29BB" w:rsidRPr="004E5C59">
          <w:rPr>
            <w:rStyle w:val="a7"/>
            <w:rFonts w:ascii="宋体" w:hAnsi="宋体"/>
            <w:b/>
          </w:rPr>
          <w:t>6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ascii="宋体" w:hAnsi="宋体" w:hint="eastAsia"/>
            <w:b/>
          </w:rPr>
          <w:t>接口设计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_Toc14193393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12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94" w:history="1">
        <w:r w:rsidR="00FF29BB" w:rsidRPr="004E5C59">
          <w:rPr>
            <w:rStyle w:val="a7"/>
            <w:noProof/>
          </w:rPr>
          <w:t>6.1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用户接口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_Toc14193394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14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95" w:history="1">
        <w:r w:rsidR="00FF29BB" w:rsidRPr="004E5C59">
          <w:rPr>
            <w:rStyle w:val="a7"/>
            <w:noProof/>
          </w:rPr>
          <w:t>6.2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外部接口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_Toc14193395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14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2"/>
        <w:tabs>
          <w:tab w:val="left" w:pos="1050"/>
          <w:tab w:val="right" w:pos="877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193396" w:history="1">
        <w:r w:rsidR="00FF29BB" w:rsidRPr="004E5C59">
          <w:rPr>
            <w:rStyle w:val="a7"/>
            <w:noProof/>
          </w:rPr>
          <w:t>6.3</w:t>
        </w:r>
        <w:r w:rsidR="00FF29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29BB" w:rsidRPr="004E5C59">
          <w:rPr>
            <w:rStyle w:val="a7"/>
            <w:rFonts w:hint="eastAsia"/>
            <w:noProof/>
          </w:rPr>
          <w:t>内部接口</w:t>
        </w:r>
        <w:r w:rsidR="00FF29BB">
          <w:rPr>
            <w:noProof/>
            <w:webHidden/>
          </w:rPr>
          <w:tab/>
        </w:r>
        <w:r w:rsidR="00FF29BB">
          <w:rPr>
            <w:noProof/>
            <w:webHidden/>
          </w:rPr>
          <w:fldChar w:fldCharType="begin"/>
        </w:r>
        <w:r w:rsidR="00FF29BB">
          <w:rPr>
            <w:noProof/>
            <w:webHidden/>
          </w:rPr>
          <w:instrText xml:space="preserve"> PAGEREF _Toc14193396 \h </w:instrText>
        </w:r>
        <w:r w:rsidR="00FF29BB">
          <w:rPr>
            <w:noProof/>
            <w:webHidden/>
          </w:rPr>
        </w:r>
        <w:r w:rsidR="00FF29BB">
          <w:rPr>
            <w:noProof/>
            <w:webHidden/>
          </w:rPr>
          <w:fldChar w:fldCharType="separate"/>
        </w:r>
        <w:r w:rsidR="00FF29BB">
          <w:rPr>
            <w:noProof/>
            <w:webHidden/>
          </w:rPr>
          <w:t>14</w:t>
        </w:r>
        <w:r w:rsidR="00FF29BB">
          <w:rPr>
            <w:noProof/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7" w:history="1">
        <w:r w:rsidR="00FF29BB" w:rsidRPr="004E5C59">
          <w:rPr>
            <w:rStyle w:val="a7"/>
            <w:lang w:val="en-GB"/>
          </w:rPr>
          <w:t>7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数据库设计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_Toc14193397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14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8" w:history="1">
        <w:r w:rsidR="00FF29BB" w:rsidRPr="004E5C59">
          <w:rPr>
            <w:rStyle w:val="a7"/>
            <w:lang w:val="en-GB"/>
          </w:rPr>
          <w:t>8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界面设计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_Toc14193398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14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42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399" w:history="1">
        <w:r w:rsidR="00FF29BB" w:rsidRPr="004E5C59">
          <w:rPr>
            <w:rStyle w:val="a7"/>
            <w:lang w:val="en-GB"/>
          </w:rPr>
          <w:t>9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出错处理设计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_Toc14193399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14</w:t>
        </w:r>
        <w:r w:rsidR="00FF29BB">
          <w:rPr>
            <w:webHidden/>
          </w:rPr>
          <w:fldChar w:fldCharType="end"/>
        </w:r>
      </w:hyperlink>
    </w:p>
    <w:p w:rsidR="00FF29BB" w:rsidRDefault="008347BC">
      <w:pPr>
        <w:pStyle w:val="TOC1"/>
        <w:tabs>
          <w:tab w:val="left" w:pos="630"/>
          <w:tab w:val="right" w:pos="8776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14193400" w:history="1">
        <w:r w:rsidR="00FF29BB" w:rsidRPr="004E5C59">
          <w:rPr>
            <w:rStyle w:val="a7"/>
            <w:lang w:val="en-GB"/>
          </w:rPr>
          <w:t>10</w:t>
        </w:r>
        <w:r w:rsidR="00FF29BB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FF29BB" w:rsidRPr="004E5C59">
          <w:rPr>
            <w:rStyle w:val="a7"/>
            <w:rFonts w:hint="eastAsia"/>
            <w:lang w:val="en-GB"/>
          </w:rPr>
          <w:t>附录</w:t>
        </w:r>
        <w:r w:rsidR="00FF29BB">
          <w:rPr>
            <w:webHidden/>
          </w:rPr>
          <w:tab/>
        </w:r>
        <w:r w:rsidR="00FF29BB">
          <w:rPr>
            <w:webHidden/>
          </w:rPr>
          <w:fldChar w:fldCharType="begin"/>
        </w:r>
        <w:r w:rsidR="00FF29BB">
          <w:rPr>
            <w:webHidden/>
          </w:rPr>
          <w:instrText xml:space="preserve"> PAGEREF _Toc14193400 \h </w:instrText>
        </w:r>
        <w:r w:rsidR="00FF29BB">
          <w:rPr>
            <w:webHidden/>
          </w:rPr>
        </w:r>
        <w:r w:rsidR="00FF29BB">
          <w:rPr>
            <w:webHidden/>
          </w:rPr>
          <w:fldChar w:fldCharType="separate"/>
        </w:r>
        <w:r w:rsidR="00FF29BB">
          <w:rPr>
            <w:webHidden/>
          </w:rPr>
          <w:t>14</w:t>
        </w:r>
        <w:r w:rsidR="00FF29BB">
          <w:rPr>
            <w:webHidden/>
          </w:rPr>
          <w:fldChar w:fldCharType="end"/>
        </w:r>
      </w:hyperlink>
    </w:p>
    <w:p w:rsidR="00D5221B" w:rsidRDefault="00C54E55" w:rsidP="00D5221B">
      <w:r>
        <w:fldChar w:fldCharType="end"/>
      </w:r>
      <w:bookmarkStart w:id="2" w:name="_Toc519225878"/>
      <w:bookmarkStart w:id="3" w:name="_Toc11656317"/>
      <w:bookmarkStart w:id="4" w:name="_Toc11656364"/>
      <w:bookmarkStart w:id="5" w:name="_Toc21082510"/>
      <w:bookmarkStart w:id="6" w:name="_Toc21850856"/>
      <w:bookmarkStart w:id="7" w:name="_Toc525972100"/>
      <w:bookmarkStart w:id="8" w:name="_Toc91495033"/>
    </w:p>
    <w:p w:rsidR="00D5221B" w:rsidRDefault="00D5221B" w:rsidP="006A4152">
      <w:pPr>
        <w:pStyle w:val="1"/>
      </w:pPr>
      <w:r>
        <w:br w:type="page"/>
      </w:r>
      <w:bookmarkStart w:id="9" w:name="_Toc14193377"/>
      <w:r w:rsidR="001B7395">
        <w:rPr>
          <w:rFonts w:hint="eastAsia"/>
        </w:rPr>
        <w:lastRenderedPageBreak/>
        <w:t>引言</w:t>
      </w:r>
      <w:bookmarkEnd w:id="9"/>
    </w:p>
    <w:p w:rsidR="001B7395" w:rsidRDefault="001B7395" w:rsidP="00A53EAC">
      <w:pPr>
        <w:pStyle w:val="2"/>
      </w:pPr>
      <w:bookmarkStart w:id="10" w:name="_Toc14193378"/>
      <w:r>
        <w:rPr>
          <w:rFonts w:hint="eastAsia"/>
        </w:rPr>
        <w:t>编写目的</w:t>
      </w:r>
      <w:bookmarkEnd w:id="10"/>
    </w:p>
    <w:p w:rsidR="00E01440" w:rsidRPr="005847C9" w:rsidRDefault="0040694C" w:rsidP="005847C9">
      <w:pPr>
        <w:ind w:firstLine="420"/>
        <w:rPr>
          <w:sz w:val="24"/>
          <w:lang w:val="en-GB"/>
        </w:rPr>
      </w:pPr>
      <w:r w:rsidRPr="005847C9">
        <w:rPr>
          <w:rFonts w:hint="eastAsia"/>
          <w:sz w:val="24"/>
          <w:lang w:val="en-GB"/>
        </w:rPr>
        <w:t>本概要设计说明书阐明</w:t>
      </w:r>
      <w:r w:rsidR="005041D1" w:rsidRPr="005847C9">
        <w:rPr>
          <w:rFonts w:hint="eastAsia"/>
          <w:sz w:val="24"/>
          <w:lang w:val="en-GB"/>
        </w:rPr>
        <w:t>了本项目的基本设计思想、基本功能、模块划分以及模块间接口，是</w:t>
      </w:r>
      <w:r w:rsidR="00FB77D2" w:rsidRPr="005847C9">
        <w:rPr>
          <w:rFonts w:hint="eastAsia"/>
          <w:sz w:val="24"/>
          <w:lang w:val="en-GB"/>
        </w:rPr>
        <w:t>评价软件整体设计可行性的重要支撑。</w:t>
      </w:r>
      <w:r w:rsidR="00BE3839" w:rsidRPr="005847C9">
        <w:rPr>
          <w:rFonts w:hint="eastAsia"/>
          <w:sz w:val="24"/>
          <w:lang w:val="en-GB"/>
        </w:rPr>
        <w:t>由于每个模块已经确定，可以用于</w:t>
      </w:r>
      <w:r w:rsidR="00FB77D2" w:rsidRPr="005847C9">
        <w:rPr>
          <w:rFonts w:hint="eastAsia"/>
          <w:sz w:val="24"/>
          <w:lang w:val="en-GB"/>
        </w:rPr>
        <w:t>检查已有的模块是否已经足够完整，还可以用于评估工作量以及明确</w:t>
      </w:r>
      <w:r w:rsidR="005847C9">
        <w:rPr>
          <w:rFonts w:hint="eastAsia"/>
          <w:sz w:val="24"/>
          <w:lang w:val="en-GB"/>
        </w:rPr>
        <w:t>下一步的计划。</w:t>
      </w:r>
    </w:p>
    <w:p w:rsidR="001B7395" w:rsidRDefault="001B7395" w:rsidP="00A53EAC">
      <w:pPr>
        <w:pStyle w:val="2"/>
      </w:pPr>
      <w:bookmarkStart w:id="11" w:name="_Toc14193379"/>
      <w:r w:rsidRPr="007F066A">
        <w:rPr>
          <w:rFonts w:hint="eastAsia"/>
        </w:rPr>
        <w:t>参考文献</w:t>
      </w:r>
      <w:bookmarkEnd w:id="11"/>
    </w:p>
    <w:p w:rsidR="00557F58" w:rsidRDefault="00557F58" w:rsidP="00557F58">
      <w:pPr>
        <w:rPr>
          <w:sz w:val="24"/>
          <w:lang w:val="en-GB"/>
        </w:rPr>
      </w:pPr>
      <w:r>
        <w:rPr>
          <w:sz w:val="24"/>
          <w:lang w:val="en-GB"/>
        </w:rPr>
        <w:t xml:space="preserve">[1] </w:t>
      </w:r>
      <w:r w:rsidRPr="00557F58">
        <w:rPr>
          <w:sz w:val="24"/>
          <w:lang w:val="en-GB"/>
        </w:rPr>
        <w:t xml:space="preserve">Mousavi, </w:t>
      </w:r>
      <w:proofErr w:type="spellStart"/>
      <w:r w:rsidRPr="00557F58">
        <w:rPr>
          <w:sz w:val="24"/>
          <w:lang w:val="en-GB"/>
        </w:rPr>
        <w:t>Seyed</w:t>
      </w:r>
      <w:proofErr w:type="spellEnd"/>
      <w:r w:rsidRPr="00557F58">
        <w:rPr>
          <w:sz w:val="24"/>
          <w:lang w:val="en-GB"/>
        </w:rPr>
        <w:t xml:space="preserve"> </w:t>
      </w:r>
      <w:proofErr w:type="spellStart"/>
      <w:r w:rsidRPr="00557F58">
        <w:rPr>
          <w:sz w:val="24"/>
          <w:lang w:val="en-GB"/>
        </w:rPr>
        <w:t>Sajad</w:t>
      </w:r>
      <w:proofErr w:type="spellEnd"/>
      <w:r w:rsidRPr="00557F58">
        <w:rPr>
          <w:sz w:val="24"/>
          <w:lang w:val="en-GB"/>
        </w:rPr>
        <w:t xml:space="preserve">, Michael </w:t>
      </w:r>
      <w:proofErr w:type="spellStart"/>
      <w:r w:rsidRPr="00557F58">
        <w:rPr>
          <w:sz w:val="24"/>
          <w:lang w:val="en-GB"/>
        </w:rPr>
        <w:t>Schukat</w:t>
      </w:r>
      <w:proofErr w:type="spellEnd"/>
      <w:r w:rsidRPr="00557F58">
        <w:rPr>
          <w:sz w:val="24"/>
          <w:lang w:val="en-GB"/>
        </w:rPr>
        <w:t>, and Enda Howley. "Traffic light control using deep policy-gradient and value-function-based reinforcement learning." IET Intelligent Transport Systems 11.7 (2017): 417-423.</w:t>
      </w:r>
    </w:p>
    <w:p w:rsidR="00557F58" w:rsidRDefault="00557F58" w:rsidP="00557F58">
      <w:pPr>
        <w:rPr>
          <w:sz w:val="24"/>
          <w:lang w:val="en-GB"/>
        </w:rPr>
      </w:pPr>
      <w:r>
        <w:rPr>
          <w:sz w:val="24"/>
          <w:lang w:val="en-GB"/>
        </w:rPr>
        <w:t xml:space="preserve">[2] </w:t>
      </w:r>
      <w:r w:rsidRPr="00557F58">
        <w:rPr>
          <w:rFonts w:hint="eastAsia"/>
          <w:sz w:val="24"/>
          <w:lang w:val="en-GB"/>
        </w:rPr>
        <w:t>霍雨森</w:t>
      </w:r>
      <w:r w:rsidRPr="00557F58">
        <w:rPr>
          <w:rFonts w:hint="eastAsia"/>
          <w:sz w:val="24"/>
          <w:lang w:val="en-GB"/>
        </w:rPr>
        <w:t xml:space="preserve">, </w:t>
      </w:r>
      <w:r w:rsidRPr="00557F58">
        <w:rPr>
          <w:rFonts w:hint="eastAsia"/>
          <w:sz w:val="24"/>
          <w:lang w:val="en-GB"/>
        </w:rPr>
        <w:t>胡坚明</w:t>
      </w:r>
      <w:r w:rsidRPr="00557F58">
        <w:rPr>
          <w:rFonts w:hint="eastAsia"/>
          <w:sz w:val="24"/>
          <w:lang w:val="en-GB"/>
        </w:rPr>
        <w:t xml:space="preserve">, and </w:t>
      </w:r>
      <w:r w:rsidRPr="00557F58">
        <w:rPr>
          <w:rFonts w:hint="eastAsia"/>
          <w:sz w:val="24"/>
          <w:lang w:val="en-GB"/>
        </w:rPr>
        <w:t>王冠</w:t>
      </w:r>
      <w:r w:rsidRPr="00557F58">
        <w:rPr>
          <w:rFonts w:hint="eastAsia"/>
          <w:sz w:val="24"/>
          <w:lang w:val="en-GB"/>
        </w:rPr>
        <w:t>. "</w:t>
      </w:r>
      <w:r w:rsidRPr="00557F58">
        <w:rPr>
          <w:rFonts w:hint="eastAsia"/>
          <w:sz w:val="24"/>
          <w:lang w:val="en-GB"/>
        </w:rPr>
        <w:t>基于强化学习的交通信号控制方法综述</w:t>
      </w:r>
      <w:r w:rsidRPr="00557F58">
        <w:rPr>
          <w:rFonts w:hint="eastAsia"/>
          <w:sz w:val="24"/>
          <w:lang w:val="en-GB"/>
        </w:rPr>
        <w:t xml:space="preserve">." </w:t>
      </w:r>
      <w:r w:rsidRPr="00557F58">
        <w:rPr>
          <w:rFonts w:hint="eastAsia"/>
          <w:sz w:val="24"/>
          <w:lang w:val="en-GB"/>
        </w:rPr>
        <w:t>第十二届中国智能交通年会大会论文集</w:t>
      </w:r>
      <w:r w:rsidRPr="00557F58">
        <w:rPr>
          <w:rFonts w:hint="eastAsia"/>
          <w:sz w:val="24"/>
          <w:lang w:val="en-GB"/>
        </w:rPr>
        <w:t xml:space="preserve"> (2017).</w:t>
      </w:r>
    </w:p>
    <w:p w:rsidR="001B7395" w:rsidRDefault="001B7395" w:rsidP="00A53EAC">
      <w:pPr>
        <w:pStyle w:val="2"/>
      </w:pPr>
      <w:bookmarkStart w:id="12" w:name="_Toc14193380"/>
      <w:r>
        <w:rPr>
          <w:rFonts w:hint="eastAsia"/>
        </w:rPr>
        <w:t>术语与缩写解释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6205"/>
      </w:tblGrid>
      <w:tr w:rsidR="0029485E" w:rsidRPr="001F10A4" w:rsidTr="00865B2B">
        <w:trPr>
          <w:cantSplit/>
        </w:trPr>
        <w:tc>
          <w:tcPr>
            <w:tcW w:w="2317" w:type="dxa"/>
            <w:shd w:val="clear" w:color="auto" w:fill="D9D9D9"/>
          </w:tcPr>
          <w:p w:rsidR="0029485E" w:rsidRPr="001F10A4" w:rsidRDefault="0029485E" w:rsidP="00865B2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F10A4">
              <w:rPr>
                <w:rFonts w:hint="eastAsia"/>
                <w:b/>
                <w:bCs/>
                <w:sz w:val="24"/>
              </w:rPr>
              <w:t>缩写、术语</w:t>
            </w:r>
          </w:p>
        </w:tc>
        <w:tc>
          <w:tcPr>
            <w:tcW w:w="6205" w:type="dxa"/>
            <w:shd w:val="clear" w:color="auto" w:fill="D9D9D9"/>
          </w:tcPr>
          <w:p w:rsidR="0029485E" w:rsidRPr="001F10A4" w:rsidRDefault="0029485E" w:rsidP="00865B2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F10A4">
              <w:rPr>
                <w:rFonts w:hint="eastAsia"/>
                <w:b/>
                <w:bCs/>
                <w:sz w:val="24"/>
              </w:rPr>
              <w:t>解</w:t>
            </w:r>
            <w:r w:rsidRPr="001F10A4">
              <w:rPr>
                <w:rFonts w:hint="eastAsia"/>
                <w:b/>
                <w:bCs/>
                <w:sz w:val="24"/>
              </w:rPr>
              <w:t xml:space="preserve"> </w:t>
            </w:r>
            <w:r w:rsidRPr="001F10A4">
              <w:rPr>
                <w:rFonts w:hint="eastAsia"/>
                <w:b/>
                <w:bCs/>
                <w:sz w:val="24"/>
              </w:rPr>
              <w:t>释</w:t>
            </w:r>
          </w:p>
        </w:tc>
      </w:tr>
      <w:tr w:rsidR="0029485E" w:rsidRPr="001F10A4" w:rsidTr="00865B2B">
        <w:trPr>
          <w:cantSplit/>
        </w:trPr>
        <w:tc>
          <w:tcPr>
            <w:tcW w:w="2317" w:type="dxa"/>
          </w:tcPr>
          <w:p w:rsidR="0029485E" w:rsidRPr="00E51189" w:rsidRDefault="00C4752A" w:rsidP="00865B2B">
            <w:pPr>
              <w:tabs>
                <w:tab w:val="left" w:pos="3346"/>
              </w:tabs>
              <w:rPr>
                <w:rFonts w:asciiTheme="minorEastAsia" w:eastAsiaTheme="minorEastAsia" w:hAnsiTheme="minorEastAsia"/>
                <w:iCs/>
                <w:sz w:val="24"/>
              </w:rPr>
            </w:pPr>
            <w:r w:rsidRPr="00E51189">
              <w:rPr>
                <w:rFonts w:asciiTheme="minorEastAsia" w:eastAsiaTheme="minorEastAsia" w:hAnsiTheme="minorEastAsia" w:hint="eastAsia"/>
                <w:iCs/>
                <w:sz w:val="24"/>
              </w:rPr>
              <w:t>AI</w:t>
            </w:r>
          </w:p>
        </w:tc>
        <w:tc>
          <w:tcPr>
            <w:tcW w:w="6205" w:type="dxa"/>
          </w:tcPr>
          <w:p w:rsidR="0029485E" w:rsidRPr="00E51189" w:rsidRDefault="00C4752A" w:rsidP="00865B2B">
            <w:pPr>
              <w:tabs>
                <w:tab w:val="left" w:pos="3346"/>
              </w:tabs>
              <w:rPr>
                <w:iCs/>
                <w:sz w:val="24"/>
              </w:rPr>
            </w:pPr>
            <w:r w:rsidRPr="00E51189">
              <w:rPr>
                <w:rFonts w:hint="eastAsia"/>
                <w:iCs/>
                <w:sz w:val="24"/>
              </w:rPr>
              <w:t>人工智能，</w:t>
            </w:r>
            <w:r w:rsidRPr="00E51189">
              <w:rPr>
                <w:iCs/>
                <w:sz w:val="24"/>
              </w:rPr>
              <w:t>artificial intelligence</w:t>
            </w:r>
          </w:p>
        </w:tc>
      </w:tr>
      <w:tr w:rsidR="001A410B" w:rsidRPr="001F10A4" w:rsidTr="00865B2B">
        <w:trPr>
          <w:cantSplit/>
        </w:trPr>
        <w:tc>
          <w:tcPr>
            <w:tcW w:w="2317" w:type="dxa"/>
          </w:tcPr>
          <w:p w:rsidR="001A410B" w:rsidRPr="00E51189" w:rsidRDefault="001A410B" w:rsidP="00FF29BB">
            <w:pPr>
              <w:tabs>
                <w:tab w:val="left" w:pos="3346"/>
              </w:tabs>
              <w:rPr>
                <w:rFonts w:asciiTheme="minorEastAsia" w:eastAsiaTheme="minorEastAsia" w:hAnsiTheme="minorEastAsia"/>
                <w:iCs/>
                <w:sz w:val="24"/>
              </w:rPr>
            </w:pPr>
            <w:r w:rsidRPr="00E51189">
              <w:rPr>
                <w:rFonts w:asciiTheme="minorEastAsia" w:eastAsiaTheme="minorEastAsia" w:hAnsiTheme="minorEastAsia"/>
                <w:iCs/>
                <w:sz w:val="24"/>
              </w:rPr>
              <w:t>RL</w:t>
            </w:r>
          </w:p>
        </w:tc>
        <w:tc>
          <w:tcPr>
            <w:tcW w:w="6205" w:type="dxa"/>
          </w:tcPr>
          <w:p w:rsidR="001A410B" w:rsidRPr="00E51189" w:rsidRDefault="001A410B" w:rsidP="00FF29BB">
            <w:pPr>
              <w:tabs>
                <w:tab w:val="left" w:pos="3346"/>
              </w:tabs>
              <w:rPr>
                <w:iCs/>
                <w:sz w:val="24"/>
              </w:rPr>
            </w:pPr>
            <w:r w:rsidRPr="00E51189">
              <w:rPr>
                <w:rFonts w:hint="eastAsia"/>
                <w:iCs/>
                <w:sz w:val="24"/>
              </w:rPr>
              <w:t>强化学习，</w:t>
            </w:r>
            <w:r w:rsidRPr="00E51189">
              <w:rPr>
                <w:iCs/>
                <w:sz w:val="24"/>
              </w:rPr>
              <w:t>Reinforcement Learning</w:t>
            </w:r>
          </w:p>
        </w:tc>
      </w:tr>
      <w:tr w:rsidR="001A410B" w:rsidTr="00865B2B">
        <w:trPr>
          <w:cantSplit/>
        </w:trPr>
        <w:tc>
          <w:tcPr>
            <w:tcW w:w="2317" w:type="dxa"/>
          </w:tcPr>
          <w:p w:rsidR="001A410B" w:rsidRPr="00E51189" w:rsidRDefault="001A410B" w:rsidP="00FF29BB">
            <w:pPr>
              <w:tabs>
                <w:tab w:val="left" w:pos="3346"/>
              </w:tabs>
              <w:rPr>
                <w:rFonts w:asciiTheme="minorEastAsia" w:eastAsiaTheme="minorEastAsia" w:hAnsiTheme="minorEastAsia"/>
                <w:iCs/>
                <w:sz w:val="24"/>
              </w:rPr>
            </w:pPr>
          </w:p>
        </w:tc>
        <w:tc>
          <w:tcPr>
            <w:tcW w:w="6205" w:type="dxa"/>
          </w:tcPr>
          <w:p w:rsidR="001A410B" w:rsidRPr="00E51189" w:rsidRDefault="001A410B" w:rsidP="00FF29BB">
            <w:pPr>
              <w:tabs>
                <w:tab w:val="left" w:pos="3346"/>
              </w:tabs>
              <w:rPr>
                <w:iCs/>
                <w:sz w:val="24"/>
              </w:rPr>
            </w:pPr>
          </w:p>
        </w:tc>
      </w:tr>
      <w:tr w:rsidR="001A410B" w:rsidTr="00865B2B">
        <w:trPr>
          <w:cantSplit/>
        </w:trPr>
        <w:tc>
          <w:tcPr>
            <w:tcW w:w="2317" w:type="dxa"/>
          </w:tcPr>
          <w:p w:rsidR="001A410B" w:rsidRPr="00E51189" w:rsidRDefault="001A410B" w:rsidP="00865B2B">
            <w:pPr>
              <w:tabs>
                <w:tab w:val="left" w:pos="3346"/>
              </w:tabs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205" w:type="dxa"/>
          </w:tcPr>
          <w:p w:rsidR="001A410B" w:rsidRPr="00E51189" w:rsidRDefault="001A410B" w:rsidP="00865B2B">
            <w:pPr>
              <w:tabs>
                <w:tab w:val="left" w:pos="3346"/>
              </w:tabs>
              <w:rPr>
                <w:sz w:val="24"/>
              </w:rPr>
            </w:pPr>
          </w:p>
        </w:tc>
      </w:tr>
      <w:tr w:rsidR="001A410B" w:rsidTr="00865B2B">
        <w:trPr>
          <w:cantSplit/>
        </w:trPr>
        <w:tc>
          <w:tcPr>
            <w:tcW w:w="2317" w:type="dxa"/>
          </w:tcPr>
          <w:p w:rsidR="001A410B" w:rsidRDefault="001A410B" w:rsidP="00865B2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205" w:type="dxa"/>
          </w:tcPr>
          <w:p w:rsidR="001A410B" w:rsidRDefault="001A410B" w:rsidP="00865B2B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29485E" w:rsidRDefault="00BF16D7" w:rsidP="000C3270">
      <w:pPr>
        <w:pStyle w:val="1"/>
        <w:rPr>
          <w:lang w:val="en-GB"/>
        </w:rPr>
      </w:pPr>
      <w:bookmarkStart w:id="13" w:name="_Toc14193381"/>
      <w:r>
        <w:rPr>
          <w:rFonts w:hint="eastAsia"/>
          <w:lang w:val="en-GB"/>
        </w:rPr>
        <w:t>总体设计</w:t>
      </w:r>
      <w:bookmarkEnd w:id="13"/>
    </w:p>
    <w:p w:rsidR="00BF16D7" w:rsidRDefault="00BF16D7" w:rsidP="00A53EAC">
      <w:pPr>
        <w:pStyle w:val="2"/>
      </w:pPr>
      <w:bookmarkStart w:id="14" w:name="_Toc14193382"/>
      <w:r>
        <w:rPr>
          <w:rFonts w:hint="eastAsia"/>
        </w:rPr>
        <w:t>系统概述</w:t>
      </w:r>
      <w:bookmarkEnd w:id="14"/>
    </w:p>
    <w:p w:rsidR="009F29F9" w:rsidRDefault="00C4752A" w:rsidP="005847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交通拥堵已经成为现代社会尤其是大城市普遍存</w:t>
      </w:r>
      <w:r w:rsidR="009F29F9">
        <w:rPr>
          <w:rFonts w:hint="eastAsia"/>
          <w:sz w:val="24"/>
        </w:rPr>
        <w:t>在的问题，</w:t>
      </w:r>
      <w:r>
        <w:rPr>
          <w:rFonts w:hint="eastAsia"/>
          <w:sz w:val="24"/>
        </w:rPr>
        <w:t>改善和优化交通信号控制方式是解决交通拥堵问题</w:t>
      </w:r>
      <w:r w:rsidR="009F29F9">
        <w:rPr>
          <w:rFonts w:hint="eastAsia"/>
          <w:sz w:val="24"/>
        </w:rPr>
        <w:t>最</w:t>
      </w:r>
      <w:r>
        <w:rPr>
          <w:rFonts w:hint="eastAsia"/>
          <w:sz w:val="24"/>
        </w:rPr>
        <w:t>行之有效的方法</w:t>
      </w:r>
      <w:r w:rsidR="009F29F9">
        <w:rPr>
          <w:rFonts w:hint="eastAsia"/>
          <w:sz w:val="24"/>
        </w:rPr>
        <w:t>之一</w:t>
      </w:r>
      <w:r>
        <w:rPr>
          <w:rFonts w:hint="eastAsia"/>
          <w:sz w:val="24"/>
        </w:rPr>
        <w:t>。交通信号控制问题从根本上来说是一个顺序决策问题</w:t>
      </w:r>
      <w:r w:rsidR="009F29F9">
        <w:rPr>
          <w:rFonts w:hint="eastAsia"/>
          <w:sz w:val="24"/>
        </w:rPr>
        <w:t>，适合利用强化学习进行决策</w:t>
      </w:r>
      <w:r w:rsidR="00273A68">
        <w:rPr>
          <w:rFonts w:hint="eastAsia"/>
          <w:sz w:val="24"/>
        </w:rPr>
        <w:t>。强化学习即</w:t>
      </w:r>
      <w:r>
        <w:rPr>
          <w:rFonts w:hint="eastAsia"/>
          <w:sz w:val="24"/>
        </w:rPr>
        <w:t>智能体通过试错法不断地与环境交互来改善自身行为。</w:t>
      </w:r>
    </w:p>
    <w:p w:rsidR="00C4752A" w:rsidRDefault="00C4752A" w:rsidP="005847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本系统将设计开发基于强化学习的交通控制方法，并以此为核心构建人工智能路网能力提升策略及工具系统，以实现单个交叉口、干线与区域自适应交通控制，提升路网通行能力，缓解交通拥堵。</w:t>
      </w:r>
    </w:p>
    <w:p w:rsidR="00BF16D7" w:rsidRDefault="00BF16D7" w:rsidP="00A53EAC">
      <w:pPr>
        <w:pStyle w:val="2"/>
      </w:pPr>
      <w:bookmarkStart w:id="15" w:name="_Toc14193383"/>
      <w:r>
        <w:rPr>
          <w:rFonts w:hint="eastAsia"/>
        </w:rPr>
        <w:t>系统设计原则</w:t>
      </w:r>
      <w:bookmarkEnd w:id="15"/>
    </w:p>
    <w:p w:rsidR="00A53EAC" w:rsidRPr="00A53EAC" w:rsidRDefault="00A53EAC" w:rsidP="00273A68">
      <w:pPr>
        <w:ind w:firstLine="420"/>
        <w:rPr>
          <w:lang w:val="en-GB"/>
        </w:rPr>
      </w:pPr>
      <w:r w:rsidRPr="00A53EAC">
        <w:rPr>
          <w:rFonts w:hint="eastAsia"/>
          <w:iCs/>
          <w:sz w:val="24"/>
        </w:rPr>
        <w:t>提升</w:t>
      </w:r>
      <w:r w:rsidR="00273A68">
        <w:rPr>
          <w:rFonts w:hint="eastAsia"/>
          <w:iCs/>
          <w:sz w:val="24"/>
        </w:rPr>
        <w:t>整体</w:t>
      </w:r>
      <w:r w:rsidRPr="00A53EAC">
        <w:rPr>
          <w:rFonts w:hint="eastAsia"/>
          <w:iCs/>
          <w:sz w:val="24"/>
        </w:rPr>
        <w:t>路网效率、</w:t>
      </w:r>
      <w:r w:rsidR="00535109">
        <w:rPr>
          <w:rFonts w:hint="eastAsia"/>
          <w:iCs/>
          <w:sz w:val="24"/>
        </w:rPr>
        <w:t>减少</w:t>
      </w:r>
      <w:r w:rsidR="00273A68">
        <w:rPr>
          <w:rFonts w:hint="eastAsia"/>
          <w:iCs/>
          <w:sz w:val="24"/>
        </w:rPr>
        <w:t>停车</w:t>
      </w:r>
      <w:r w:rsidRPr="00A53EAC">
        <w:rPr>
          <w:rFonts w:hint="eastAsia"/>
          <w:iCs/>
          <w:sz w:val="24"/>
        </w:rPr>
        <w:t>等待时间、</w:t>
      </w:r>
      <w:r w:rsidR="00273A68">
        <w:rPr>
          <w:rFonts w:hint="eastAsia"/>
          <w:iCs/>
          <w:sz w:val="24"/>
        </w:rPr>
        <w:t>缩短排队长度，</w:t>
      </w:r>
      <w:r w:rsidRPr="00A53EAC">
        <w:rPr>
          <w:rFonts w:hint="eastAsia"/>
          <w:iCs/>
          <w:sz w:val="24"/>
        </w:rPr>
        <w:t>应时而变、实时监测路网信息、与智慧城市系统无缝对接</w:t>
      </w:r>
      <w:r>
        <w:rPr>
          <w:rFonts w:hint="eastAsia"/>
          <w:iCs/>
          <w:sz w:val="24"/>
        </w:rPr>
        <w:t>、稳定可靠、智能便捷</w:t>
      </w:r>
    </w:p>
    <w:p w:rsidR="00D241DF" w:rsidRDefault="00D241DF" w:rsidP="00A53EAC">
      <w:pPr>
        <w:pStyle w:val="2"/>
      </w:pPr>
      <w:bookmarkStart w:id="16" w:name="_Toc14193384"/>
      <w:r>
        <w:rPr>
          <w:rFonts w:hint="eastAsia"/>
        </w:rPr>
        <w:lastRenderedPageBreak/>
        <w:t>功能逻辑架构图</w:t>
      </w:r>
      <w:bookmarkEnd w:id="16"/>
    </w:p>
    <w:p w:rsidR="00990E17" w:rsidRDefault="004A59B4" w:rsidP="00D241DF">
      <w:pPr>
        <w:rPr>
          <w:iCs/>
          <w:sz w:val="24"/>
        </w:rPr>
      </w:pPr>
      <w:r>
        <w:rPr>
          <w:rFonts w:hint="eastAsia"/>
          <w:iCs/>
          <w:noProof/>
          <w:sz w:val="24"/>
        </w:rPr>
        <w:drawing>
          <wp:inline distT="0" distB="0" distL="0" distR="0" wp14:anchorId="0CA77E4A" wp14:editId="10A49D66">
            <wp:extent cx="5579110" cy="6208395"/>
            <wp:effectExtent l="19050" t="0" r="2540" b="0"/>
            <wp:docPr id="5" name="图片 4" descr="微信截图_20190716143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907161437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B" w:rsidRPr="004A59B4" w:rsidRDefault="001A410B" w:rsidP="001A410B">
      <w:pPr>
        <w:jc w:val="center"/>
        <w:rPr>
          <w:iCs/>
          <w:sz w:val="24"/>
        </w:rPr>
      </w:pPr>
      <w:r>
        <w:rPr>
          <w:rFonts w:hint="eastAsia"/>
          <w:iCs/>
          <w:sz w:val="24"/>
        </w:rPr>
        <w:t>图</w:t>
      </w:r>
      <w:r>
        <w:rPr>
          <w:rFonts w:hint="eastAsia"/>
          <w:iCs/>
          <w:sz w:val="24"/>
        </w:rPr>
        <w:t>1</w:t>
      </w:r>
    </w:p>
    <w:p w:rsidR="009B42B4" w:rsidRDefault="00231BB7" w:rsidP="00466184">
      <w:pPr>
        <w:pStyle w:val="af6"/>
        <w:numPr>
          <w:ilvl w:val="0"/>
          <w:numId w:val="29"/>
        </w:numPr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将</w:t>
      </w:r>
      <w:r w:rsidRPr="004A59B4">
        <w:rPr>
          <w:rFonts w:hint="eastAsia"/>
          <w:iCs/>
          <w:sz w:val="24"/>
        </w:rPr>
        <w:t>现有</w:t>
      </w:r>
      <w:r>
        <w:rPr>
          <w:rFonts w:hint="eastAsia"/>
          <w:iCs/>
          <w:sz w:val="24"/>
        </w:rPr>
        <w:t>雷达、</w:t>
      </w:r>
      <w:r w:rsidRPr="004A59B4">
        <w:rPr>
          <w:rFonts w:hint="eastAsia"/>
          <w:iCs/>
          <w:sz w:val="24"/>
        </w:rPr>
        <w:t>视频数据集</w:t>
      </w:r>
      <w:r w:rsidR="009B42B4">
        <w:rPr>
          <w:rFonts w:hint="eastAsia"/>
          <w:iCs/>
          <w:sz w:val="24"/>
        </w:rPr>
        <w:t>等</w:t>
      </w:r>
      <w:r w:rsidR="00E54584">
        <w:rPr>
          <w:rFonts w:hint="eastAsia"/>
          <w:iCs/>
          <w:sz w:val="24"/>
        </w:rPr>
        <w:t>输入强化学习计算机中，在人工智能框架中对其进行建模和仿真</w:t>
      </w:r>
      <w:r w:rsidR="004A59B4" w:rsidRPr="004A59B4">
        <w:rPr>
          <w:rFonts w:hint="eastAsia"/>
          <w:iCs/>
          <w:sz w:val="24"/>
        </w:rPr>
        <w:t>，</w:t>
      </w:r>
      <w:r w:rsidR="006A00B1">
        <w:rPr>
          <w:rFonts w:hint="eastAsia"/>
          <w:iCs/>
          <w:sz w:val="24"/>
        </w:rPr>
        <w:t>不断</w:t>
      </w:r>
      <w:r w:rsidR="00E54584">
        <w:rPr>
          <w:rFonts w:hint="eastAsia"/>
          <w:iCs/>
          <w:sz w:val="24"/>
        </w:rPr>
        <w:t>训练</w:t>
      </w:r>
      <w:r w:rsidR="004A59B4" w:rsidRPr="004A59B4">
        <w:rPr>
          <w:rFonts w:hint="eastAsia"/>
          <w:iCs/>
          <w:sz w:val="24"/>
        </w:rPr>
        <w:t>强化学习智能体。</w:t>
      </w:r>
    </w:p>
    <w:p w:rsidR="00F0423E" w:rsidRPr="00466184" w:rsidRDefault="00F0423E" w:rsidP="00466184">
      <w:pPr>
        <w:pStyle w:val="af6"/>
        <w:numPr>
          <w:ilvl w:val="0"/>
          <w:numId w:val="29"/>
        </w:numPr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训练</w:t>
      </w:r>
      <w:r w:rsidR="00F07F30">
        <w:rPr>
          <w:rFonts w:hint="eastAsia"/>
          <w:iCs/>
          <w:sz w:val="24"/>
        </w:rPr>
        <w:t>完成</w:t>
      </w:r>
      <w:r>
        <w:rPr>
          <w:rFonts w:hint="eastAsia"/>
          <w:iCs/>
          <w:sz w:val="24"/>
        </w:rPr>
        <w:t>的智能体</w:t>
      </w:r>
      <w:r w:rsidR="001A1C91">
        <w:rPr>
          <w:rFonts w:hint="eastAsia"/>
          <w:iCs/>
          <w:sz w:val="24"/>
        </w:rPr>
        <w:t>信控</w:t>
      </w:r>
      <w:r>
        <w:rPr>
          <w:rFonts w:hint="eastAsia"/>
          <w:iCs/>
          <w:sz w:val="24"/>
        </w:rPr>
        <w:t>策略按照时间进行集计。</w:t>
      </w:r>
      <w:r w:rsidR="00F07F30">
        <w:rPr>
          <w:rFonts w:hint="eastAsia"/>
          <w:iCs/>
          <w:sz w:val="24"/>
        </w:rPr>
        <w:t>最终</w:t>
      </w:r>
      <w:r w:rsidR="001A1C91">
        <w:rPr>
          <w:rFonts w:hint="eastAsia"/>
          <w:iCs/>
          <w:sz w:val="24"/>
        </w:rPr>
        <w:t>输出各个时间段的信号配时方案。</w:t>
      </w:r>
    </w:p>
    <w:p w:rsidR="004A59B4" w:rsidRPr="004A59B4" w:rsidRDefault="004A59B4" w:rsidP="004A59B4">
      <w:pPr>
        <w:pStyle w:val="af6"/>
        <w:numPr>
          <w:ilvl w:val="0"/>
          <w:numId w:val="29"/>
        </w:numPr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在</w:t>
      </w:r>
      <w:r w:rsidR="006473BE">
        <w:rPr>
          <w:rFonts w:hint="eastAsia"/>
          <w:iCs/>
          <w:sz w:val="24"/>
        </w:rPr>
        <w:t>信号交叉口</w:t>
      </w:r>
      <w:r w:rsidR="009B42B4">
        <w:rPr>
          <w:rFonts w:hint="eastAsia"/>
          <w:iCs/>
          <w:sz w:val="24"/>
        </w:rPr>
        <w:t>处设置工作站电脑，和相应的雷达、摄像头相连接</w:t>
      </w:r>
      <w:r w:rsidR="00F0423E"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采集</w:t>
      </w:r>
      <w:r w:rsidR="00F0423E">
        <w:rPr>
          <w:rFonts w:hint="eastAsia"/>
          <w:iCs/>
          <w:sz w:val="24"/>
        </w:rPr>
        <w:t>并存储环境数据。通过已</w:t>
      </w:r>
      <w:r>
        <w:rPr>
          <w:rFonts w:hint="eastAsia"/>
          <w:iCs/>
          <w:sz w:val="24"/>
        </w:rPr>
        <w:t>安装的强化学习体软件，</w:t>
      </w:r>
      <w:r w:rsidR="006473BE">
        <w:rPr>
          <w:rFonts w:hint="eastAsia"/>
          <w:iCs/>
          <w:sz w:val="24"/>
        </w:rPr>
        <w:t>输出</w:t>
      </w:r>
      <w:r w:rsidR="00F07F30">
        <w:rPr>
          <w:rFonts w:hint="eastAsia"/>
          <w:iCs/>
          <w:sz w:val="24"/>
        </w:rPr>
        <w:t>对应信号配时</w:t>
      </w:r>
      <w:r w:rsidR="00630107">
        <w:rPr>
          <w:rFonts w:hint="eastAsia"/>
          <w:iCs/>
          <w:sz w:val="24"/>
        </w:rPr>
        <w:t>至</w:t>
      </w:r>
      <w:r>
        <w:rPr>
          <w:rFonts w:hint="eastAsia"/>
          <w:iCs/>
          <w:sz w:val="24"/>
        </w:rPr>
        <w:t>信号机，由信号机控制信号灯。</w:t>
      </w:r>
    </w:p>
    <w:p w:rsidR="004A59B4" w:rsidRPr="006437F9" w:rsidRDefault="004A59B4" w:rsidP="00D241DF">
      <w:pPr>
        <w:rPr>
          <w:iCs/>
          <w:color w:val="FF0000"/>
          <w:sz w:val="24"/>
        </w:rPr>
      </w:pPr>
    </w:p>
    <w:p w:rsidR="00990E17" w:rsidRPr="004A59B4" w:rsidRDefault="00990E17" w:rsidP="00D241DF">
      <w:pPr>
        <w:rPr>
          <w:lang w:val="en-GB"/>
        </w:rPr>
      </w:pPr>
    </w:p>
    <w:p w:rsidR="00D241DF" w:rsidRPr="00D241DF" w:rsidRDefault="00D241DF" w:rsidP="00D241DF">
      <w:pPr>
        <w:rPr>
          <w:lang w:val="en-GB"/>
        </w:rPr>
      </w:pPr>
    </w:p>
    <w:p w:rsidR="00BF16D7" w:rsidRDefault="00BF16D7" w:rsidP="00A53EAC">
      <w:pPr>
        <w:pStyle w:val="2"/>
      </w:pPr>
      <w:bookmarkStart w:id="17" w:name="_Toc14193385"/>
      <w:r>
        <w:rPr>
          <w:rFonts w:hint="eastAsia"/>
        </w:rPr>
        <w:t>设计中应用的关键技术</w:t>
      </w:r>
      <w:bookmarkEnd w:id="17"/>
    </w:p>
    <w:p w:rsidR="00D72867" w:rsidRDefault="00D72867" w:rsidP="00D728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设定路网运行效率评价指标，建立基于强化</w:t>
      </w:r>
      <w:r w:rsidRPr="00F561C7">
        <w:rPr>
          <w:rFonts w:hint="eastAsia"/>
          <w:sz w:val="24"/>
        </w:rPr>
        <w:t>学习的人工智能模型，构建交叉口交通运行与信号控制仿真平台，根据现有交叉口交通信息采集情况，面向单点和干线信号控制两类场景设置多种需求情况，进行智能体大规模训练与方案优化，形成适应不同交通状况的最优信控策略，提出区域信号协调控制体系框架，在有限范围内实现测试场景，并将最优控制算法编入相应软件中实现可应用化。</w:t>
      </w:r>
    </w:p>
    <w:p w:rsidR="00AB415B" w:rsidRPr="00D72867" w:rsidRDefault="00AB415B" w:rsidP="00AB415B">
      <w:pPr>
        <w:pStyle w:val="af6"/>
        <w:ind w:left="360" w:firstLineChars="0" w:firstLine="0"/>
      </w:pPr>
    </w:p>
    <w:p w:rsidR="00BF16D7" w:rsidRDefault="00BF16D7" w:rsidP="00A53EAC">
      <w:pPr>
        <w:pStyle w:val="2"/>
      </w:pPr>
      <w:bookmarkStart w:id="18" w:name="_Toc14193386"/>
      <w:r>
        <w:rPr>
          <w:rFonts w:hint="eastAsia"/>
        </w:rPr>
        <w:t>系统结构图</w:t>
      </w:r>
      <w:bookmarkEnd w:id="18"/>
      <w:ins w:id="19" w:author="戴 昇宏" w:date="2019-07-16T19:55:00Z">
        <w:r w:rsidR="006473BE">
          <w:rPr>
            <w:rFonts w:hint="eastAsia"/>
          </w:rPr>
          <w:t>[</w:t>
        </w:r>
      </w:ins>
      <w:ins w:id="20" w:author="戴 昇宏" w:date="2019-07-16T19:57:00Z">
        <w:r w:rsidR="00F92304">
          <w:rPr>
            <w:rFonts w:hint="eastAsia"/>
          </w:rPr>
          <w:t>图中</w:t>
        </w:r>
      </w:ins>
      <w:ins w:id="21" w:author="戴 昇宏" w:date="2019-07-16T19:56:00Z">
        <w:r w:rsidR="00F92304">
          <w:rPr>
            <w:rFonts w:hint="eastAsia"/>
          </w:rPr>
          <w:t>是否可以再加入接口</w:t>
        </w:r>
      </w:ins>
      <w:ins w:id="22" w:author="戴 昇宏" w:date="2019-07-16T19:57:00Z">
        <w:r w:rsidR="00F92304">
          <w:rPr>
            <w:rFonts w:hint="eastAsia"/>
          </w:rPr>
          <w:t>相关内容？</w:t>
        </w:r>
      </w:ins>
      <w:ins w:id="23" w:author="戴 昇宏" w:date="2019-07-16T19:55:00Z">
        <w:r w:rsidR="006473BE">
          <w:rPr>
            <w:rFonts w:hint="eastAsia"/>
          </w:rPr>
          <w:t>]</w:t>
        </w:r>
      </w:ins>
    </w:p>
    <w:p w:rsidR="00D72867" w:rsidRDefault="00D72867" w:rsidP="00F33C14">
      <w:pPr>
        <w:rPr>
          <w:i/>
          <w:iCs/>
          <w:color w:val="FF0000"/>
          <w:sz w:val="24"/>
        </w:rPr>
      </w:pPr>
      <w:r w:rsidRPr="00D72867">
        <w:rPr>
          <w:i/>
          <w:iCs/>
          <w:noProof/>
          <w:color w:val="FF0000"/>
          <w:sz w:val="24"/>
        </w:rPr>
        <w:drawing>
          <wp:inline distT="0" distB="0" distL="0" distR="0" wp14:anchorId="16371498" wp14:editId="5A1DCA15">
            <wp:extent cx="5579110" cy="417249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17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867" w:rsidRPr="001A410B" w:rsidRDefault="001A410B" w:rsidP="001A410B">
      <w:pPr>
        <w:jc w:val="center"/>
        <w:rPr>
          <w:iCs/>
          <w:sz w:val="24"/>
        </w:rPr>
      </w:pPr>
      <w:r w:rsidRPr="001A410B">
        <w:rPr>
          <w:rFonts w:hint="eastAsia"/>
          <w:iCs/>
          <w:sz w:val="24"/>
        </w:rPr>
        <w:t>图</w:t>
      </w:r>
      <w:r w:rsidRPr="001A410B">
        <w:rPr>
          <w:rFonts w:hint="eastAsia"/>
          <w:iCs/>
          <w:sz w:val="24"/>
        </w:rPr>
        <w:t>2</w:t>
      </w:r>
    </w:p>
    <w:p w:rsidR="00D72867" w:rsidRPr="003D399D" w:rsidRDefault="00D72867" w:rsidP="00F33C14">
      <w:pPr>
        <w:rPr>
          <w:iCs/>
          <w:color w:val="FF0000"/>
          <w:sz w:val="24"/>
        </w:rPr>
      </w:pPr>
    </w:p>
    <w:p w:rsidR="00D72867" w:rsidRDefault="00D72867" w:rsidP="00F33C14">
      <w:pPr>
        <w:rPr>
          <w:iCs/>
          <w:color w:val="FF0000"/>
          <w:sz w:val="24"/>
        </w:rPr>
      </w:pPr>
    </w:p>
    <w:p w:rsidR="00FF29BB" w:rsidRDefault="00FF29BB" w:rsidP="00F33C14">
      <w:pPr>
        <w:rPr>
          <w:iCs/>
          <w:color w:val="FF0000"/>
          <w:sz w:val="24"/>
        </w:rPr>
      </w:pPr>
    </w:p>
    <w:p w:rsidR="00FF29BB" w:rsidRPr="003D399D" w:rsidRDefault="00FF29BB" w:rsidP="00F33C14">
      <w:pPr>
        <w:rPr>
          <w:iCs/>
          <w:color w:val="FF0000"/>
          <w:sz w:val="24"/>
        </w:rPr>
      </w:pPr>
    </w:p>
    <w:p w:rsidR="00D72867" w:rsidRPr="003D399D" w:rsidRDefault="00D72867" w:rsidP="00F33C14">
      <w:pPr>
        <w:rPr>
          <w:iCs/>
          <w:color w:val="FF0000"/>
          <w:sz w:val="24"/>
        </w:rPr>
      </w:pPr>
    </w:p>
    <w:p w:rsidR="00D72867" w:rsidRPr="003D399D" w:rsidRDefault="00D72867" w:rsidP="00F33C14">
      <w:pPr>
        <w:rPr>
          <w:iCs/>
          <w:color w:val="FF0000"/>
          <w:sz w:val="24"/>
        </w:rPr>
      </w:pPr>
    </w:p>
    <w:p w:rsidR="00D72867" w:rsidRPr="004A1CCE" w:rsidRDefault="00D72867" w:rsidP="00D72867">
      <w:pPr>
        <w:spacing w:line="360" w:lineRule="auto"/>
        <w:jc w:val="center"/>
        <w:rPr>
          <w:sz w:val="24"/>
        </w:rPr>
      </w:pPr>
      <w:r w:rsidRPr="004A1CCE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1</w:t>
      </w:r>
      <w:r w:rsidRPr="004A1CCE">
        <w:rPr>
          <w:rFonts w:hint="eastAsia"/>
          <w:sz w:val="24"/>
        </w:rPr>
        <w:t xml:space="preserve"> </w:t>
      </w:r>
      <w:r w:rsidRPr="004A1CCE">
        <w:rPr>
          <w:rFonts w:hint="eastAsia"/>
          <w:sz w:val="24"/>
        </w:rPr>
        <w:t>系统</w:t>
      </w:r>
      <w:r w:rsidR="001A410B">
        <w:rPr>
          <w:rFonts w:hint="eastAsia"/>
          <w:sz w:val="24"/>
        </w:rPr>
        <w:t>结构表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1437"/>
        <w:gridCol w:w="1897"/>
        <w:gridCol w:w="4624"/>
      </w:tblGrid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D9D9D9"/>
            <w:noWrap/>
            <w:vAlign w:val="center"/>
            <w:hideMark/>
          </w:tcPr>
          <w:p w:rsidR="00D72867" w:rsidRPr="00BE4994" w:rsidRDefault="00D72867" w:rsidP="00FF29BB">
            <w:pPr>
              <w:jc w:val="center"/>
            </w:pPr>
            <w:r w:rsidRPr="00BE4994">
              <w:rPr>
                <w:rFonts w:hint="eastAsia"/>
              </w:rPr>
              <w:t>序号</w:t>
            </w:r>
          </w:p>
        </w:tc>
        <w:tc>
          <w:tcPr>
            <w:tcW w:w="828" w:type="pct"/>
            <w:shd w:val="clear" w:color="auto" w:fill="D9D9D9"/>
            <w:noWrap/>
            <w:vAlign w:val="center"/>
            <w:hideMark/>
          </w:tcPr>
          <w:p w:rsidR="00D72867" w:rsidRPr="00BE4994" w:rsidRDefault="00D72867" w:rsidP="00FF29BB">
            <w:pPr>
              <w:jc w:val="center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093" w:type="pct"/>
            <w:shd w:val="clear" w:color="auto" w:fill="D9D9D9"/>
            <w:noWrap/>
            <w:vAlign w:val="center"/>
            <w:hideMark/>
          </w:tcPr>
          <w:p w:rsidR="00D72867" w:rsidRPr="00BE4994" w:rsidRDefault="00D72867" w:rsidP="00FF29BB">
            <w:pPr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665" w:type="pct"/>
            <w:shd w:val="clear" w:color="auto" w:fill="D9D9D9"/>
            <w:noWrap/>
            <w:vAlign w:val="center"/>
            <w:hideMark/>
          </w:tcPr>
          <w:p w:rsidR="00D72867" w:rsidRPr="00BE4994" w:rsidRDefault="00D72867" w:rsidP="00FF29BB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D72867" w:rsidRPr="00BE4994" w:rsidTr="00FF29BB">
        <w:trPr>
          <w:trHeight w:val="615"/>
        </w:trPr>
        <w:tc>
          <w:tcPr>
            <w:tcW w:w="5000" w:type="pct"/>
            <w:gridSpan w:val="4"/>
            <w:shd w:val="clear" w:color="auto" w:fill="F2F2F2"/>
            <w:noWrap/>
            <w:vAlign w:val="center"/>
          </w:tcPr>
          <w:p w:rsidR="00D72867" w:rsidRDefault="00D72867" w:rsidP="00FF29BB">
            <w:pPr>
              <w:jc w:val="left"/>
            </w:pPr>
            <w:r>
              <w:rPr>
                <w:rFonts w:hint="eastAsia"/>
              </w:rPr>
              <w:t>一、人工智能算法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 w:rsidRPr="00D57B99">
              <w:rPr>
                <w:rFonts w:hint="eastAsia"/>
              </w:rPr>
              <w:t>1</w:t>
            </w:r>
          </w:p>
        </w:tc>
        <w:tc>
          <w:tcPr>
            <w:tcW w:w="828" w:type="pct"/>
            <w:vMerge w:val="restar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深度学习算法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面向信控的强化学习算法模块</w:t>
            </w:r>
          </w:p>
        </w:tc>
        <w:tc>
          <w:tcPr>
            <w:tcW w:w="2665" w:type="pct"/>
            <w:shd w:val="clear" w:color="auto" w:fill="auto"/>
            <w:noWrap/>
          </w:tcPr>
          <w:p w:rsidR="00D72867" w:rsidRPr="00D57B99" w:rsidRDefault="00D72867" w:rsidP="00FF29BB">
            <w:r w:rsidRPr="007A4BFF">
              <w:rPr>
                <w:rFonts w:hint="eastAsia"/>
              </w:rPr>
              <w:t>采用强化学习中</w:t>
            </w:r>
            <w:r w:rsidRPr="007A4BFF">
              <w:rPr>
                <w:rFonts w:hint="eastAsia"/>
              </w:rPr>
              <w:t>Q</w:t>
            </w:r>
            <w:r w:rsidRPr="007A4BFF">
              <w:rPr>
                <w:rFonts w:hint="eastAsia"/>
              </w:rPr>
              <w:t>学习或</w:t>
            </w:r>
            <w:r w:rsidRPr="007A4BFF">
              <w:rPr>
                <w:rFonts w:hint="eastAsia"/>
              </w:rPr>
              <w:t>DQN</w:t>
            </w:r>
            <w:r w:rsidRPr="007A4BFF">
              <w:rPr>
                <w:rFonts w:hint="eastAsia"/>
              </w:rPr>
              <w:t>算法，创建</w:t>
            </w:r>
            <w:r>
              <w:rPr>
                <w:rFonts w:hint="eastAsia"/>
              </w:rPr>
              <w:t>面向信号控制的智能体，通过不断</w:t>
            </w:r>
            <w:r w:rsidRPr="007A4BFF">
              <w:rPr>
                <w:rFonts w:hint="eastAsia"/>
              </w:rPr>
              <w:t>学习</w:t>
            </w:r>
            <w:r>
              <w:rPr>
                <w:rFonts w:hint="eastAsia"/>
              </w:rPr>
              <w:t>获得知识经验积累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8" w:type="pct"/>
            <w:vMerge/>
            <w:shd w:val="clear" w:color="auto" w:fill="auto"/>
            <w:noWrap/>
            <w:vAlign w:val="center"/>
          </w:tcPr>
          <w:p w:rsidR="00D72867" w:rsidRDefault="00D72867" w:rsidP="00FF29BB"/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面向场景的多智能体协同模块</w:t>
            </w:r>
          </w:p>
        </w:tc>
        <w:tc>
          <w:tcPr>
            <w:tcW w:w="2665" w:type="pct"/>
            <w:shd w:val="clear" w:color="auto" w:fill="auto"/>
            <w:noWrap/>
          </w:tcPr>
          <w:p w:rsidR="00D72867" w:rsidRPr="00D57B99" w:rsidRDefault="00D72867" w:rsidP="00FF29BB">
            <w:r>
              <w:rPr>
                <w:rFonts w:hint="eastAsia"/>
              </w:rPr>
              <w:t>面向单点、干线和区域交叉口信号控制构建多个学习智能体通讯与协同，从而实现系统层面优化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8" w:type="pct"/>
            <w:vMerge w:val="restar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控制策略算法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强化学习下最优控制策略模块</w:t>
            </w:r>
          </w:p>
        </w:tc>
        <w:tc>
          <w:tcPr>
            <w:tcW w:w="2665" w:type="pct"/>
            <w:shd w:val="clear" w:color="auto" w:fill="auto"/>
            <w:noWrap/>
          </w:tcPr>
          <w:p w:rsidR="00D72867" w:rsidRPr="00D57B99" w:rsidRDefault="00D72867" w:rsidP="00FF29BB">
            <w:r>
              <w:rPr>
                <w:rFonts w:hint="eastAsia"/>
              </w:rPr>
              <w:t>通过大量学习训练，获得</w:t>
            </w:r>
            <w:r w:rsidRPr="007A4BFF">
              <w:rPr>
                <w:rFonts w:hint="eastAsia"/>
              </w:rPr>
              <w:t>面向单点信号优化以及线路信号协同优化的不同交通状况下的</w:t>
            </w:r>
            <w:r>
              <w:rPr>
                <w:rFonts w:hint="eastAsia"/>
              </w:rPr>
              <w:t>最优</w:t>
            </w:r>
            <w:r w:rsidRPr="007A4BFF">
              <w:rPr>
                <w:rFonts w:hint="eastAsia"/>
              </w:rPr>
              <w:t>控制策略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Default="00D72867" w:rsidP="00FF29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8" w:type="pct"/>
            <w:vMerge/>
            <w:shd w:val="clear" w:color="auto" w:fill="auto"/>
            <w:noWrap/>
            <w:vAlign w:val="center"/>
          </w:tcPr>
          <w:p w:rsidR="00D72867" w:rsidRDefault="00D72867" w:rsidP="00FF29BB"/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Default="00D72867" w:rsidP="00FF29BB">
            <w:r w:rsidRPr="00177B0A">
              <w:rPr>
                <w:rFonts w:hint="eastAsia"/>
              </w:rPr>
              <w:t>策略表更新模块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Default="00D72867" w:rsidP="00FF29BB">
            <w:r w:rsidRPr="00177B0A">
              <w:rPr>
                <w:rFonts w:hint="eastAsia"/>
              </w:rPr>
              <w:t>训练获得的策略表可人为创建</w:t>
            </w:r>
            <w:r w:rsidRPr="00177B0A">
              <w:t>修改</w:t>
            </w:r>
            <w:r w:rsidRPr="00177B0A">
              <w:rPr>
                <w:rFonts w:hint="eastAsia"/>
              </w:rPr>
              <w:t>，以及基于新数据、新规则进行定时更新</w:t>
            </w:r>
          </w:p>
        </w:tc>
      </w:tr>
      <w:tr w:rsidR="00D72867" w:rsidRPr="00BE4994" w:rsidTr="00FF29BB">
        <w:trPr>
          <w:trHeight w:val="615"/>
        </w:trPr>
        <w:tc>
          <w:tcPr>
            <w:tcW w:w="5000" w:type="pct"/>
            <w:gridSpan w:val="4"/>
            <w:shd w:val="clear" w:color="auto" w:fill="F2F2F2"/>
            <w:noWrap/>
            <w:vAlign w:val="center"/>
          </w:tcPr>
          <w:p w:rsidR="00D72867" w:rsidRDefault="00D72867" w:rsidP="00FF29BB">
            <w:r>
              <w:rPr>
                <w:rFonts w:hint="eastAsia"/>
              </w:rPr>
              <w:t>二、工具系统软件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bookmarkStart w:id="24" w:name="_Hlk18228120"/>
            <w:r>
              <w:rPr>
                <w:rFonts w:hint="eastAsia"/>
              </w:rPr>
              <w:t>5</w:t>
            </w:r>
          </w:p>
        </w:tc>
        <w:tc>
          <w:tcPr>
            <w:tcW w:w="828" w:type="pct"/>
            <w:vMerge w:val="restar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运行环境输入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 w:rsidRPr="00177B0A">
              <w:rPr>
                <w:rFonts w:hint="eastAsia"/>
              </w:rPr>
              <w:t>仿真</w:t>
            </w:r>
            <w:r>
              <w:rPr>
                <w:rFonts w:hint="eastAsia"/>
              </w:rPr>
              <w:t>模型</w:t>
            </w:r>
            <w:r w:rsidRPr="00177B0A">
              <w:rPr>
                <w:rFonts w:hint="eastAsia"/>
              </w:rPr>
              <w:t>参数输入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 w:rsidRPr="00177B0A">
              <w:rPr>
                <w:rFonts w:hint="eastAsia"/>
              </w:rPr>
              <w:t>根据</w:t>
            </w:r>
            <w:r w:rsidRPr="00177B0A">
              <w:t>实际需求</w:t>
            </w:r>
            <w:r>
              <w:rPr>
                <w:rFonts w:hint="eastAsia"/>
              </w:rPr>
              <w:t>与数据属性，</w:t>
            </w:r>
            <w:r w:rsidRPr="00177B0A">
              <w:t>可以</w:t>
            </w:r>
            <w:r>
              <w:rPr>
                <w:rFonts w:hint="eastAsia"/>
              </w:rPr>
              <w:t>输入及修改</w:t>
            </w:r>
            <w:r w:rsidRPr="00177B0A">
              <w:t>交通量</w:t>
            </w:r>
            <w:r>
              <w:rPr>
                <w:rFonts w:hint="eastAsia"/>
              </w:rPr>
              <w:t>、排队长度、仿真时长、车辆行驶</w:t>
            </w:r>
            <w:r w:rsidRPr="00177B0A">
              <w:t>参数</w:t>
            </w:r>
            <w:r>
              <w:rPr>
                <w:rFonts w:hint="eastAsia"/>
              </w:rPr>
              <w:t>等，具备自动采集结构化交通流数据的能力。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8" w:type="pct"/>
            <w:vMerge/>
            <w:shd w:val="clear" w:color="auto" w:fill="auto"/>
            <w:noWrap/>
            <w:vAlign w:val="center"/>
          </w:tcPr>
          <w:p w:rsidR="00D72867" w:rsidRPr="00D57B99" w:rsidRDefault="00D72867" w:rsidP="00FF29BB"/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 w:rsidRPr="00177B0A">
              <w:rPr>
                <w:rFonts w:hint="eastAsia"/>
              </w:rPr>
              <w:t>强化</w:t>
            </w:r>
            <w:r w:rsidRPr="00177B0A">
              <w:t>学习参数输入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输入及</w:t>
            </w:r>
            <w:r w:rsidRPr="00177B0A">
              <w:rPr>
                <w:rFonts w:hint="eastAsia"/>
              </w:rPr>
              <w:t>修改</w:t>
            </w:r>
            <w:r w:rsidRPr="00177B0A">
              <w:t>例如</w:t>
            </w:r>
            <w:r w:rsidRPr="00177B0A">
              <w:rPr>
                <w:rFonts w:hint="eastAsia"/>
              </w:rPr>
              <w:t>学习</w:t>
            </w:r>
            <w:r w:rsidRPr="00177B0A">
              <w:t>率</w:t>
            </w:r>
            <w:r>
              <w:rPr>
                <w:rFonts w:hint="eastAsia"/>
              </w:rPr>
              <w:t>、</w:t>
            </w:r>
            <w:r w:rsidRPr="00177B0A">
              <w:rPr>
                <w:rFonts w:hint="eastAsia"/>
              </w:rPr>
              <w:t>discount</w:t>
            </w:r>
            <w:r>
              <w:rPr>
                <w:rFonts w:hint="eastAsia"/>
              </w:rPr>
              <w:t>因子</w:t>
            </w:r>
            <w:r w:rsidRPr="00177B0A">
              <w:t>等强化学习参数</w:t>
            </w:r>
            <w:r w:rsidRPr="00177B0A">
              <w:rPr>
                <w:rFonts w:hint="eastAsia"/>
              </w:rPr>
              <w:t>以</w:t>
            </w:r>
            <w:r w:rsidRPr="00177B0A">
              <w:t>快速得到</w:t>
            </w:r>
            <w:r w:rsidRPr="00177B0A">
              <w:rPr>
                <w:rFonts w:hint="eastAsia"/>
              </w:rPr>
              <w:t>优化</w:t>
            </w:r>
            <w:r w:rsidRPr="00177B0A">
              <w:t>策略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8" w:type="pct"/>
            <w:vMerge w:val="restar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t>运行状态监控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 w:rsidRPr="00177B0A">
              <w:rPr>
                <w:rFonts w:hint="eastAsia"/>
              </w:rPr>
              <w:t>仿真</w:t>
            </w:r>
            <w:r>
              <w:rPr>
                <w:rFonts w:hint="eastAsia"/>
              </w:rPr>
              <w:t>学习</w:t>
            </w:r>
            <w:r w:rsidRPr="00177B0A">
              <w:rPr>
                <w:rFonts w:hint="eastAsia"/>
              </w:rPr>
              <w:t>状态监控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rPr>
                <w:rFonts w:hint="eastAsia"/>
              </w:rPr>
              <w:t>当前</w:t>
            </w:r>
            <w:r w:rsidRPr="00177B0A">
              <w:rPr>
                <w:rFonts w:hint="eastAsia"/>
              </w:rPr>
              <w:t>仿真</w:t>
            </w:r>
            <w:r w:rsidRPr="00177B0A">
              <w:t>次数、</w:t>
            </w:r>
            <w:r>
              <w:rPr>
                <w:rFonts w:hint="eastAsia"/>
              </w:rPr>
              <w:t>当前</w:t>
            </w:r>
            <w:r w:rsidRPr="00177B0A">
              <w:rPr>
                <w:rFonts w:hint="eastAsia"/>
              </w:rPr>
              <w:t>信号控制</w:t>
            </w:r>
            <w:r w:rsidRPr="00177B0A">
              <w:t>策略</w:t>
            </w:r>
            <w:r w:rsidRPr="00177B0A">
              <w:rPr>
                <w:rFonts w:hint="eastAsia"/>
              </w:rPr>
              <w:t>、</w:t>
            </w:r>
            <w:r>
              <w:rPr>
                <w:rFonts w:hint="eastAsia"/>
              </w:rPr>
              <w:t>当前</w:t>
            </w:r>
            <w:r w:rsidRPr="00177B0A">
              <w:t>延误时间</w:t>
            </w:r>
            <w:r w:rsidRPr="00177B0A">
              <w:rPr>
                <w:rFonts w:hint="eastAsia"/>
              </w:rPr>
              <w:t>等</w:t>
            </w:r>
            <w:r w:rsidRPr="00177B0A">
              <w:t>参数监控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8" w:type="pct"/>
            <w:vMerge/>
            <w:shd w:val="clear" w:color="auto" w:fill="auto"/>
            <w:noWrap/>
            <w:vAlign w:val="center"/>
          </w:tcPr>
          <w:p w:rsidR="00D72867" w:rsidRPr="00D57B99" w:rsidRDefault="00D72867" w:rsidP="00FF29BB"/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Default="00D72867" w:rsidP="00FF29BB">
            <w:r>
              <w:rPr>
                <w:rFonts w:hint="eastAsia"/>
              </w:rPr>
              <w:t>学习</w:t>
            </w:r>
            <w:r w:rsidRPr="00177B0A">
              <w:rPr>
                <w:rFonts w:hint="eastAsia"/>
              </w:rPr>
              <w:t>收敛</w:t>
            </w:r>
            <w:r w:rsidRPr="00177B0A">
              <w:t>情况</w:t>
            </w:r>
            <w:r w:rsidRPr="00177B0A">
              <w:rPr>
                <w:rFonts w:hint="eastAsia"/>
              </w:rPr>
              <w:t>监控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Default="00D72867" w:rsidP="00FF29BB">
            <w:r w:rsidRPr="008F316A">
              <w:t>根据得到</w:t>
            </w:r>
            <w:r>
              <w:rPr>
                <w:rFonts w:hint="eastAsia"/>
              </w:rPr>
              <w:t>过去学习</w:t>
            </w:r>
            <w:r w:rsidRPr="00177B0A">
              <w:rPr>
                <w:rFonts w:hint="eastAsia"/>
              </w:rPr>
              <w:t>结果</w:t>
            </w:r>
            <w:r w:rsidRPr="00177B0A">
              <w:t>作图，判断目前智能体</w:t>
            </w:r>
            <w:r w:rsidRPr="00177B0A">
              <w:rPr>
                <w:rFonts w:hint="eastAsia"/>
              </w:rPr>
              <w:t>学习</w:t>
            </w:r>
            <w:r w:rsidRPr="00177B0A">
              <w:t>结果</w:t>
            </w:r>
            <w:r w:rsidRPr="00177B0A">
              <w:rPr>
                <w:rFonts w:hint="eastAsia"/>
              </w:rPr>
              <w:t>是否</w:t>
            </w:r>
            <w:r w:rsidRPr="00177B0A">
              <w:t>收敛</w:t>
            </w:r>
            <w:r w:rsidRPr="00177B0A">
              <w:rPr>
                <w:rFonts w:hint="eastAsia"/>
              </w:rPr>
              <w:t>，即</w:t>
            </w:r>
            <w:r w:rsidRPr="00177B0A">
              <w:t>是否得到越来越优化的信控策略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8" w:type="pct"/>
            <w:vMerge w:val="restar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t>运行结果输出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Default="00D72867" w:rsidP="00FF29BB">
            <w:r w:rsidRPr="00177B0A">
              <w:rPr>
                <w:rFonts w:hint="eastAsia"/>
              </w:rPr>
              <w:t>信控控制</w:t>
            </w:r>
            <w:r w:rsidRPr="00177B0A">
              <w:t>策略</w:t>
            </w:r>
            <w:r w:rsidRPr="00177B0A">
              <w:rPr>
                <w:rFonts w:hint="eastAsia"/>
              </w:rPr>
              <w:t>输出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Default="00D72867" w:rsidP="00FF29BB">
            <w:r w:rsidRPr="00177B0A">
              <w:rPr>
                <w:rFonts w:hint="eastAsia"/>
              </w:rPr>
              <w:t>输出</w:t>
            </w:r>
            <w:r w:rsidRPr="00177B0A">
              <w:t>不同交通状况下</w:t>
            </w:r>
            <w:r>
              <w:rPr>
                <w:rFonts w:hint="eastAsia"/>
              </w:rPr>
              <w:t>人工智能掌握</w:t>
            </w:r>
            <w:r w:rsidRPr="008F316A">
              <w:t>的最</w:t>
            </w:r>
            <w:r>
              <w:rPr>
                <w:rFonts w:hint="eastAsia"/>
              </w:rPr>
              <w:t>佳</w:t>
            </w:r>
            <w:r w:rsidRPr="00177B0A">
              <w:t>信控策略</w:t>
            </w:r>
            <w:r>
              <w:t>；要求至少输出周方案、日方案、配时方案等，其中配时方案</w:t>
            </w:r>
            <w:r w:rsidRPr="007624DF">
              <w:rPr>
                <w:rFonts w:hint="eastAsia"/>
              </w:rPr>
              <w:t>包括相位放行表（既阶段方案）、阶段放行时间、阶段过渡时间（过渡黄灯、是否需要全红清道）相位差、控制模式（是否需要感应控制）</w:t>
            </w:r>
            <w:r>
              <w:rPr>
                <w:rFonts w:hint="eastAsia"/>
              </w:rPr>
              <w:t>等</w:t>
            </w:r>
            <w:r w:rsidRPr="007624DF">
              <w:rPr>
                <w:rFonts w:hint="eastAsia"/>
              </w:rPr>
              <w:t>。感应控制下每个放行阶段的最大绿、最小绿、延长绿</w:t>
            </w:r>
            <w:r>
              <w:rPr>
                <w:rFonts w:hint="eastAsia"/>
              </w:rPr>
              <w:t>。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28" w:type="pct"/>
            <w:vMerge/>
            <w:shd w:val="clear" w:color="auto" w:fill="auto"/>
            <w:noWrap/>
            <w:vAlign w:val="center"/>
          </w:tcPr>
          <w:p w:rsidR="00D72867" w:rsidRPr="00D57B99" w:rsidRDefault="00D72867" w:rsidP="00FF29BB"/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Default="00D72867" w:rsidP="00FF29BB">
            <w:r>
              <w:rPr>
                <w:rFonts w:hint="eastAsia"/>
              </w:rPr>
              <w:t>信控效果评价输出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Default="00D72867" w:rsidP="00FF29BB">
            <w:r>
              <w:rPr>
                <w:rFonts w:hint="eastAsia"/>
              </w:rPr>
              <w:t>对信控结果进行评价，输出</w:t>
            </w:r>
            <w:r w:rsidRPr="00177B0A">
              <w:rPr>
                <w:rFonts w:hint="eastAsia"/>
              </w:rPr>
              <w:t>延误</w:t>
            </w:r>
            <w:r w:rsidRPr="00177B0A">
              <w:t>时间</w:t>
            </w:r>
            <w:r>
              <w:rPr>
                <w:rFonts w:hint="eastAsia"/>
              </w:rPr>
              <w:t>、平均速度、停车次数</w:t>
            </w:r>
            <w:r w:rsidRPr="00177B0A">
              <w:t>等评价指标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28" w:type="pct"/>
            <w:shd w:val="clear" w:color="auto" w:fill="auto"/>
            <w:noWrap/>
            <w:vAlign w:val="center"/>
          </w:tcPr>
          <w:p w:rsidR="00D72867" w:rsidRPr="00D57B99" w:rsidRDefault="00D72867" w:rsidP="00FF29BB">
            <w:r>
              <w:t>运行结果管理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Default="00D72867" w:rsidP="00FF29BB">
            <w:r w:rsidRPr="00177B0A">
              <w:rPr>
                <w:rFonts w:hint="eastAsia"/>
              </w:rPr>
              <w:t>保存</w:t>
            </w:r>
            <w:r w:rsidRPr="00177B0A">
              <w:t>历史</w:t>
            </w:r>
            <w:r w:rsidRPr="00177B0A">
              <w:rPr>
                <w:rFonts w:hint="eastAsia"/>
              </w:rPr>
              <w:t>结果</w:t>
            </w:r>
            <w:r>
              <w:rPr>
                <w:rFonts w:hint="eastAsia"/>
              </w:rPr>
              <w:t>与统计分析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Default="00D72867" w:rsidP="00FF29BB">
            <w:r w:rsidRPr="00177B0A">
              <w:rPr>
                <w:rFonts w:hint="eastAsia"/>
              </w:rPr>
              <w:t>保存</w:t>
            </w:r>
            <w:r w:rsidRPr="00177B0A">
              <w:t>历史的</w:t>
            </w:r>
            <w:r w:rsidRPr="00177B0A">
              <w:rPr>
                <w:rFonts w:hint="eastAsia"/>
              </w:rPr>
              <w:t>信号控制方案</w:t>
            </w:r>
            <w:r>
              <w:rPr>
                <w:rFonts w:hint="eastAsia"/>
              </w:rPr>
              <w:t>及</w:t>
            </w:r>
            <w:r w:rsidRPr="00177B0A">
              <w:t>延误时间</w:t>
            </w:r>
            <w:r w:rsidRPr="00177B0A">
              <w:rPr>
                <w:rFonts w:hint="eastAsia"/>
              </w:rPr>
              <w:t>等</w:t>
            </w:r>
            <w:r>
              <w:rPr>
                <w:rFonts w:hint="eastAsia"/>
              </w:rPr>
              <w:t>控制效果，并实现数据的统计分析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Default="00D72867" w:rsidP="00FF29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28" w:type="pct"/>
            <w:shd w:val="clear" w:color="auto" w:fill="auto"/>
            <w:noWrap/>
            <w:vAlign w:val="center"/>
          </w:tcPr>
          <w:p w:rsidR="00D72867" w:rsidRDefault="00D72867" w:rsidP="00FF29BB">
            <w:r>
              <w:rPr>
                <w:rFonts w:hint="eastAsia"/>
              </w:rPr>
              <w:t>知识库管理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177B0A" w:rsidRDefault="00D72867" w:rsidP="00FF29BB">
            <w:r>
              <w:rPr>
                <w:rFonts w:hint="eastAsia"/>
              </w:rPr>
              <w:t>知识库查看、更新与记录等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Pr="00177B0A" w:rsidRDefault="00D72867" w:rsidP="00FF29BB">
            <w:r>
              <w:rPr>
                <w:rFonts w:hint="eastAsia"/>
              </w:rPr>
              <w:t>查看人工智能掌握知识库内容，具备知识库更新功能，记录知识库更新版本和时间等信息</w:t>
            </w:r>
          </w:p>
        </w:tc>
      </w:tr>
      <w:tr w:rsidR="00D72867" w:rsidRPr="00BE4994" w:rsidTr="00FF29BB">
        <w:trPr>
          <w:trHeight w:val="615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:rsidR="00D72867" w:rsidRPr="00177B0A" w:rsidRDefault="00D72867" w:rsidP="00FF29BB">
            <w:r>
              <w:rPr>
                <w:rFonts w:hint="eastAsia"/>
              </w:rPr>
              <w:lastRenderedPageBreak/>
              <w:t>三、外部接口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Default="00D72867" w:rsidP="00FF29B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28" w:type="pct"/>
            <w:shd w:val="clear" w:color="auto" w:fill="auto"/>
            <w:noWrap/>
            <w:vAlign w:val="center"/>
          </w:tcPr>
          <w:p w:rsidR="00D72867" w:rsidRDefault="00D72867" w:rsidP="00FF29BB">
            <w:r>
              <w:t>输入接口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177B0A" w:rsidRDefault="00D72867" w:rsidP="00FF29BB">
            <w:r>
              <w:rPr>
                <w:rFonts w:hint="eastAsia"/>
              </w:rPr>
              <w:t>交通流数据自动采集接口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Pr="007624DF" w:rsidRDefault="00D72867" w:rsidP="00FF29BB">
            <w:r>
              <w:rPr>
                <w:rFonts w:hint="eastAsia"/>
              </w:rPr>
              <w:t>提供交通流数据自动采集的接口，供外部结构化交通流数据系统自动输入。</w:t>
            </w:r>
          </w:p>
        </w:tc>
      </w:tr>
      <w:tr w:rsidR="00D72867" w:rsidRPr="00BE4994" w:rsidTr="00FF29BB">
        <w:trPr>
          <w:trHeight w:val="615"/>
        </w:trPr>
        <w:tc>
          <w:tcPr>
            <w:tcW w:w="414" w:type="pct"/>
            <w:shd w:val="clear" w:color="auto" w:fill="auto"/>
            <w:noWrap/>
            <w:vAlign w:val="center"/>
          </w:tcPr>
          <w:p w:rsidR="00D72867" w:rsidRDefault="00D72867" w:rsidP="00FF29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28" w:type="pct"/>
            <w:shd w:val="clear" w:color="auto" w:fill="auto"/>
            <w:noWrap/>
            <w:vAlign w:val="center"/>
          </w:tcPr>
          <w:p w:rsidR="00D72867" w:rsidRDefault="00D72867" w:rsidP="00FF29BB">
            <w:r>
              <w:rPr>
                <w:rFonts w:hint="eastAsia"/>
              </w:rPr>
              <w:t>输出接口</w:t>
            </w:r>
          </w:p>
        </w:tc>
        <w:tc>
          <w:tcPr>
            <w:tcW w:w="1093" w:type="pct"/>
            <w:shd w:val="clear" w:color="auto" w:fill="auto"/>
            <w:noWrap/>
            <w:vAlign w:val="center"/>
          </w:tcPr>
          <w:p w:rsidR="00D72867" w:rsidRPr="00177B0A" w:rsidRDefault="00D72867" w:rsidP="00FF29BB">
            <w:r>
              <w:rPr>
                <w:rFonts w:hint="eastAsia"/>
              </w:rPr>
              <w:t>信号控制系统接口</w:t>
            </w:r>
          </w:p>
        </w:tc>
        <w:tc>
          <w:tcPr>
            <w:tcW w:w="2665" w:type="pct"/>
            <w:shd w:val="clear" w:color="auto" w:fill="auto"/>
            <w:noWrap/>
            <w:vAlign w:val="center"/>
          </w:tcPr>
          <w:p w:rsidR="00D72867" w:rsidRPr="00177B0A" w:rsidRDefault="00D72867" w:rsidP="00FF29BB">
            <w:bookmarkStart w:id="25" w:name="_Hlk18227739"/>
            <w:r>
              <w:rPr>
                <w:rFonts w:hint="eastAsia"/>
              </w:rPr>
              <w:t>提供与多伦信号控制系统的对接接口，系统运行结果提供输出接口，可供信号控制系统对接，实现控制策略的查看及下发控制。</w:t>
            </w:r>
            <w:bookmarkEnd w:id="25"/>
          </w:p>
        </w:tc>
      </w:tr>
      <w:bookmarkEnd w:id="24"/>
    </w:tbl>
    <w:p w:rsidR="00D72867" w:rsidRPr="004A1CCE" w:rsidRDefault="00D72867" w:rsidP="00D72867">
      <w:pPr>
        <w:spacing w:line="360" w:lineRule="auto"/>
        <w:rPr>
          <w:b/>
          <w:sz w:val="24"/>
        </w:rPr>
      </w:pPr>
    </w:p>
    <w:p w:rsidR="00B40ABC" w:rsidRPr="00F33C14" w:rsidRDefault="00B40ABC" w:rsidP="00F33C14">
      <w:pPr>
        <w:rPr>
          <w:lang w:val="en-GB"/>
        </w:rPr>
      </w:pPr>
    </w:p>
    <w:p w:rsidR="00BF16D7" w:rsidRDefault="00FF29BB" w:rsidP="00A53EAC">
      <w:pPr>
        <w:pStyle w:val="2"/>
      </w:pPr>
      <w:bookmarkStart w:id="26" w:name="_Toc14193387"/>
      <w:r>
        <w:rPr>
          <w:rFonts w:hint="eastAsia"/>
        </w:rPr>
        <w:t>核心技术算法</w:t>
      </w:r>
      <w:bookmarkEnd w:id="26"/>
    </w:p>
    <w:p w:rsidR="00F72F95" w:rsidRDefault="00FF29BB" w:rsidP="00F72F95">
      <w:pPr>
        <w:spacing w:line="440" w:lineRule="exact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本算法由</w:t>
      </w:r>
      <w:r>
        <w:rPr>
          <w:rFonts w:hint="eastAsia"/>
          <w:sz w:val="24"/>
          <w:szCs w:val="21"/>
        </w:rPr>
        <w:t>python</w:t>
      </w:r>
      <w:r>
        <w:rPr>
          <w:rFonts w:hint="eastAsia"/>
          <w:sz w:val="24"/>
          <w:szCs w:val="21"/>
        </w:rPr>
        <w:t>编写，</w:t>
      </w:r>
      <w:r w:rsidRPr="00E60A84">
        <w:rPr>
          <w:rFonts w:hint="eastAsia"/>
          <w:sz w:val="24"/>
          <w:szCs w:val="21"/>
        </w:rPr>
        <w:t>运行</w:t>
      </w:r>
      <w:r w:rsidR="00F72F95">
        <w:rPr>
          <w:rFonts w:hint="eastAsia"/>
          <w:sz w:val="24"/>
          <w:szCs w:val="21"/>
        </w:rPr>
        <w:t>服务器配置为如下：</w:t>
      </w:r>
    </w:p>
    <w:p w:rsidR="00FF29BB" w:rsidRDefault="00F72F95" w:rsidP="00F72F95">
      <w:pPr>
        <w:spacing w:line="440" w:lineRule="exact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CPU</w:t>
      </w:r>
      <w:r>
        <w:rPr>
          <w:rFonts w:hint="eastAsia"/>
          <w:sz w:val="24"/>
          <w:szCs w:val="21"/>
        </w:rPr>
        <w:t>：</w:t>
      </w:r>
      <w:r w:rsidRPr="00F72F95">
        <w:rPr>
          <w:rFonts w:hint="eastAsia"/>
          <w:sz w:val="24"/>
          <w:szCs w:val="21"/>
        </w:rPr>
        <w:t>I9 9880X</w:t>
      </w:r>
      <w:r w:rsidRPr="00F72F95">
        <w:rPr>
          <w:rFonts w:hint="eastAsia"/>
          <w:sz w:val="24"/>
          <w:szCs w:val="21"/>
        </w:rPr>
        <w:t>中文原盒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散热器：酷冷冰神</w:t>
      </w:r>
      <w:r w:rsidRPr="00F72F95">
        <w:rPr>
          <w:rFonts w:hint="eastAsia"/>
          <w:sz w:val="24"/>
          <w:szCs w:val="21"/>
        </w:rPr>
        <w:t>B240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主板：华硕</w:t>
      </w:r>
      <w:r w:rsidRPr="00F72F95">
        <w:rPr>
          <w:rFonts w:hint="eastAsia"/>
          <w:sz w:val="24"/>
          <w:szCs w:val="21"/>
        </w:rPr>
        <w:t>X299A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内存：海盗船</w:t>
      </w:r>
      <w:r w:rsidRPr="00F72F95">
        <w:rPr>
          <w:rFonts w:hint="eastAsia"/>
          <w:sz w:val="24"/>
          <w:szCs w:val="21"/>
        </w:rPr>
        <w:t>16G3000RGB*8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SSD</w:t>
      </w:r>
      <w:r w:rsidRPr="00F72F95">
        <w:rPr>
          <w:rFonts w:hint="eastAsia"/>
          <w:sz w:val="24"/>
          <w:szCs w:val="21"/>
        </w:rPr>
        <w:t>：</w:t>
      </w:r>
      <w:r w:rsidRPr="00F72F95">
        <w:rPr>
          <w:rFonts w:hint="eastAsia"/>
          <w:sz w:val="24"/>
          <w:szCs w:val="21"/>
        </w:rPr>
        <w:t>INTEL 760P 512G M.2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机械硬盘：</w:t>
      </w:r>
      <w:r w:rsidRPr="00F72F95">
        <w:rPr>
          <w:rFonts w:hint="eastAsia"/>
          <w:sz w:val="24"/>
          <w:szCs w:val="21"/>
        </w:rPr>
        <w:t>4T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显卡：</w:t>
      </w:r>
      <w:r w:rsidRPr="00F72F95">
        <w:rPr>
          <w:rFonts w:hint="eastAsia"/>
          <w:sz w:val="24"/>
          <w:szCs w:val="21"/>
        </w:rPr>
        <w:t>NVDIA RTX2080TI 11GD5*2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桥接器：</w:t>
      </w:r>
      <w:r w:rsidRPr="00F72F95">
        <w:rPr>
          <w:rFonts w:hint="eastAsia"/>
          <w:sz w:val="24"/>
          <w:szCs w:val="21"/>
        </w:rPr>
        <w:t>NVDIA NVLINK SLI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机箱：支持</w:t>
      </w:r>
      <w:r w:rsidRPr="00F72F95">
        <w:rPr>
          <w:rFonts w:hint="eastAsia"/>
          <w:sz w:val="24"/>
          <w:szCs w:val="21"/>
        </w:rPr>
        <w:t>4</w:t>
      </w:r>
      <w:r w:rsidRPr="00F72F95">
        <w:rPr>
          <w:rFonts w:hint="eastAsia"/>
          <w:sz w:val="24"/>
          <w:szCs w:val="21"/>
        </w:rPr>
        <w:t>路</w:t>
      </w:r>
      <w:r w:rsidRPr="00F72F95">
        <w:rPr>
          <w:rFonts w:hint="eastAsia"/>
          <w:sz w:val="24"/>
          <w:szCs w:val="21"/>
        </w:rPr>
        <w:t>GPU</w:t>
      </w:r>
      <w:r>
        <w:rPr>
          <w:rFonts w:hint="eastAsia"/>
          <w:sz w:val="24"/>
          <w:szCs w:val="21"/>
        </w:rPr>
        <w:t>；</w:t>
      </w:r>
      <w:r w:rsidRPr="00F72F95">
        <w:rPr>
          <w:rFonts w:hint="eastAsia"/>
          <w:sz w:val="24"/>
          <w:szCs w:val="21"/>
        </w:rPr>
        <w:t>电源：</w:t>
      </w:r>
      <w:r w:rsidRPr="00F72F95">
        <w:rPr>
          <w:rFonts w:hint="eastAsia"/>
          <w:sz w:val="24"/>
          <w:szCs w:val="21"/>
        </w:rPr>
        <w:t>1300W</w:t>
      </w:r>
      <w:r w:rsidRPr="00F72F95">
        <w:rPr>
          <w:rFonts w:hint="eastAsia"/>
          <w:sz w:val="24"/>
          <w:szCs w:val="21"/>
        </w:rPr>
        <w:t>白金</w:t>
      </w:r>
      <w:r w:rsidRPr="00F72F95">
        <w:rPr>
          <w:rFonts w:hint="eastAsia"/>
          <w:sz w:val="24"/>
          <w:szCs w:val="21"/>
        </w:rPr>
        <w:t xml:space="preserve">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FF29BB" w:rsidRPr="00DD3D61" w:rsidTr="00D627E3">
        <w:trPr>
          <w:trHeight w:val="3301"/>
          <w:jc w:val="center"/>
        </w:trPr>
        <w:tc>
          <w:tcPr>
            <w:tcW w:w="8776" w:type="dxa"/>
          </w:tcPr>
          <w:p w:rsidR="00FF29BB" w:rsidRPr="00DD3D61" w:rsidRDefault="00FF29BB" w:rsidP="00FF29BB">
            <w:pPr>
              <w:spacing w:line="440" w:lineRule="exact"/>
              <w:rPr>
                <w:sz w:val="24"/>
                <w:szCs w:val="21"/>
              </w:rPr>
            </w:pPr>
            <w:r w:rsidRPr="00DD3D61">
              <w:rPr>
                <w:rFonts w:hint="eastAsia"/>
                <w:sz w:val="24"/>
                <w:szCs w:val="21"/>
              </w:rPr>
              <w:t>Q</w:t>
            </w:r>
            <w:r w:rsidRPr="00DD3D61">
              <w:rPr>
                <w:rFonts w:hint="eastAsia"/>
                <w:sz w:val="24"/>
                <w:szCs w:val="21"/>
              </w:rPr>
              <w:t>学习算法伪代码</w:t>
            </w:r>
          </w:p>
          <w:p w:rsidR="00FF29BB" w:rsidRPr="00DD3D61" w:rsidRDefault="00FF29BB" w:rsidP="00FF29BB">
            <w:pPr>
              <w:spacing w:line="440" w:lineRule="exact"/>
              <w:rPr>
                <w:sz w:val="24"/>
                <w:szCs w:val="21"/>
              </w:rPr>
            </w:pPr>
            <w:r w:rsidRPr="00DD3D61">
              <w:rPr>
                <w:rFonts w:hint="eastAsia"/>
                <w:sz w:val="24"/>
                <w:szCs w:val="21"/>
              </w:rPr>
              <w:t>设置衰减因子</w:t>
            </w:r>
            <w:r w:rsidRPr="00DD3D61">
              <w:rPr>
                <w:sz w:val="24"/>
                <w:szCs w:val="21"/>
              </w:rPr>
              <w:t>γ</w:t>
            </w:r>
            <w:r w:rsidRPr="00DD3D61">
              <w:rPr>
                <w:rFonts w:hint="eastAsia"/>
                <w:sz w:val="24"/>
                <w:szCs w:val="21"/>
              </w:rPr>
              <w:t>，贪心程度</w:t>
            </w:r>
            <w:r w:rsidRPr="00DD3D61">
              <w:rPr>
                <w:rFonts w:ascii="Cambria Math" w:hAnsi="Cambria Math"/>
                <w:sz w:val="24"/>
                <w:szCs w:val="21"/>
              </w:rPr>
              <w:t>ε</w:t>
            </w:r>
          </w:p>
          <w:p w:rsidR="00FF29BB" w:rsidRPr="00DD3D61" w:rsidRDefault="00FF29BB" w:rsidP="00FF29BB">
            <w:pPr>
              <w:spacing w:line="440" w:lineRule="exact"/>
              <w:rPr>
                <w:sz w:val="24"/>
                <w:szCs w:val="21"/>
              </w:rPr>
            </w:pPr>
            <w:r w:rsidRPr="00DD3D61">
              <w:rPr>
                <w:rFonts w:hint="eastAsia"/>
                <w:sz w:val="24"/>
                <w:szCs w:val="21"/>
              </w:rPr>
              <w:t>随机地初始化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Q(s,a)</m:t>
              </m:r>
            </m:oMath>
          </w:p>
          <w:p w:rsidR="00FF29BB" w:rsidRPr="00DD3D61" w:rsidRDefault="00FF29BB" w:rsidP="00FF29BB">
            <w:pPr>
              <w:spacing w:line="440" w:lineRule="exact"/>
              <w:rPr>
                <w:sz w:val="24"/>
                <w:szCs w:val="21"/>
              </w:rPr>
            </w:pPr>
            <w:r w:rsidRPr="00DD3D61">
              <w:rPr>
                <w:rFonts w:hint="eastAsia"/>
                <w:sz w:val="24"/>
                <w:szCs w:val="21"/>
              </w:rPr>
              <w:t>循环（对每一次</w:t>
            </w:r>
            <w:r w:rsidRPr="00DD3D61">
              <w:rPr>
                <w:rFonts w:hint="eastAsia"/>
                <w:sz w:val="24"/>
                <w:szCs w:val="21"/>
              </w:rPr>
              <w:t>episode</w:t>
            </w:r>
            <w:r w:rsidRPr="00DD3D61">
              <w:rPr>
                <w:rFonts w:hint="eastAsia"/>
                <w:sz w:val="24"/>
                <w:szCs w:val="21"/>
              </w:rPr>
              <w:t>）：</w:t>
            </w:r>
          </w:p>
          <w:p w:rsidR="00FF29BB" w:rsidRPr="00DD3D61" w:rsidRDefault="00FF29BB" w:rsidP="00FF29BB">
            <w:pPr>
              <w:spacing w:line="440" w:lineRule="exact"/>
              <w:rPr>
                <w:sz w:val="24"/>
                <w:szCs w:val="21"/>
              </w:rPr>
            </w:pPr>
            <w:r w:rsidRPr="00DD3D61">
              <w:rPr>
                <w:sz w:val="24"/>
                <w:szCs w:val="21"/>
              </w:rPr>
              <w:tab/>
            </w:r>
            <w:r w:rsidRPr="00DD3D61">
              <w:rPr>
                <w:rFonts w:hint="eastAsia"/>
                <w:sz w:val="24"/>
                <w:szCs w:val="21"/>
              </w:rPr>
              <w:t>初始化状态</w:t>
            </w:r>
            <w:r w:rsidRPr="00DD3D61">
              <w:rPr>
                <w:rFonts w:hint="eastAsia"/>
                <w:sz w:val="24"/>
                <w:szCs w:val="21"/>
              </w:rPr>
              <w:t>s</w:t>
            </w:r>
          </w:p>
          <w:p w:rsidR="00FF29BB" w:rsidRPr="00DD3D61" w:rsidRDefault="00FF29BB" w:rsidP="00FF29BB">
            <w:pPr>
              <w:spacing w:line="440" w:lineRule="exact"/>
              <w:rPr>
                <w:sz w:val="24"/>
                <w:szCs w:val="21"/>
              </w:rPr>
            </w:pPr>
            <w:r w:rsidRPr="00DD3D61">
              <w:rPr>
                <w:sz w:val="24"/>
                <w:szCs w:val="21"/>
              </w:rPr>
              <w:tab/>
            </w:r>
            <w:r w:rsidRPr="00DD3D61">
              <w:rPr>
                <w:rFonts w:hint="eastAsia"/>
                <w:sz w:val="24"/>
                <w:szCs w:val="21"/>
              </w:rPr>
              <w:t>循环（对</w:t>
            </w:r>
            <w:r w:rsidRPr="00DD3D61">
              <w:rPr>
                <w:rFonts w:hint="eastAsia"/>
                <w:sz w:val="24"/>
                <w:szCs w:val="21"/>
              </w:rPr>
              <w:t>episode</w:t>
            </w:r>
            <w:r w:rsidRPr="00DD3D61">
              <w:rPr>
                <w:rFonts w:hint="eastAsia"/>
                <w:sz w:val="24"/>
                <w:szCs w:val="21"/>
              </w:rPr>
              <w:t>中的每一步）：</w:t>
            </w:r>
          </w:p>
          <w:p w:rsidR="00FF29BB" w:rsidRPr="00DD3D61" w:rsidRDefault="00FF29BB" w:rsidP="00FF29BB">
            <w:pPr>
              <w:spacing w:line="440" w:lineRule="exact"/>
              <w:rPr>
                <w:rFonts w:ascii="Cambria Math" w:hAnsi="Cambria Math"/>
                <w:sz w:val="24"/>
                <w:szCs w:val="21"/>
              </w:rPr>
            </w:pPr>
            <w:r w:rsidRPr="00DD3D61">
              <w:rPr>
                <w:sz w:val="24"/>
                <w:szCs w:val="21"/>
              </w:rPr>
              <w:tab/>
            </w:r>
            <w:r w:rsidRPr="00DD3D61">
              <w:rPr>
                <w:sz w:val="24"/>
                <w:szCs w:val="21"/>
              </w:rPr>
              <w:tab/>
            </w:r>
            <w:r w:rsidRPr="00DD3D61">
              <w:rPr>
                <w:rFonts w:hint="eastAsia"/>
                <w:sz w:val="24"/>
                <w:szCs w:val="21"/>
              </w:rPr>
              <w:t>以</w:t>
            </w:r>
            <w:r w:rsidRPr="00DD3D61">
              <w:rPr>
                <w:rFonts w:ascii="Cambria Math" w:hAnsi="Cambria Math"/>
                <w:sz w:val="24"/>
                <w:szCs w:val="21"/>
              </w:rPr>
              <w:t>ε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的概率根据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Q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值从状态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s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中选择动作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a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，以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1-</w:t>
            </w:r>
            <w:r w:rsidRPr="00DD3D61">
              <w:rPr>
                <w:rFonts w:ascii="Cambria Math" w:hAnsi="Cambria Math"/>
                <w:sz w:val="24"/>
                <w:szCs w:val="21"/>
              </w:rPr>
              <w:t>ε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的概率随机选择动作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a</w:t>
            </w:r>
          </w:p>
          <w:p w:rsidR="00FF29BB" w:rsidRPr="00DD3D61" w:rsidRDefault="00FF29BB" w:rsidP="00FF29BB">
            <w:pPr>
              <w:spacing w:line="440" w:lineRule="exact"/>
              <w:rPr>
                <w:rFonts w:ascii="Cambria Math" w:hAnsi="Cambria Math"/>
                <w:sz w:val="24"/>
                <w:szCs w:val="21"/>
              </w:rPr>
            </w:pPr>
            <w:r w:rsidRPr="00DD3D61">
              <w:rPr>
                <w:rFonts w:ascii="Cambria Math" w:hAnsi="Cambria Math"/>
                <w:sz w:val="24"/>
                <w:szCs w:val="21"/>
              </w:rPr>
              <w:tab/>
            </w:r>
            <w:r w:rsidRPr="00DD3D61">
              <w:rPr>
                <w:rFonts w:ascii="Cambria Math" w:hAnsi="Cambria Math"/>
                <w:sz w:val="24"/>
                <w:szCs w:val="21"/>
              </w:rPr>
              <w:tab/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采取动作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a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，观测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r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与</w:t>
            </w:r>
            <w:r w:rsidRPr="00DD3D61">
              <w:rPr>
                <w:rFonts w:ascii="Cambria Math" w:hAnsi="Cambria Math" w:hint="eastAsia"/>
                <w:sz w:val="24"/>
                <w:szCs w:val="21"/>
              </w:rPr>
              <w:t>s</w:t>
            </w:r>
            <w:r w:rsidRPr="00DD3D61">
              <w:rPr>
                <w:rFonts w:ascii="Cambria Math" w:hAnsi="Cambria Math"/>
                <w:sz w:val="24"/>
                <w:szCs w:val="21"/>
              </w:rPr>
              <w:t>’</w:t>
            </w:r>
          </w:p>
          <w:p w:rsidR="00FF29BB" w:rsidRPr="00DD3D61" w:rsidRDefault="00FF29BB" w:rsidP="00FF29BB">
            <w:pPr>
              <w:spacing w:line="440" w:lineRule="exact"/>
              <w:rPr>
                <w:rFonts w:ascii="Cambria Math" w:hAnsi="Cambria Math"/>
                <w:sz w:val="24"/>
                <w:szCs w:val="21"/>
              </w:rPr>
            </w:pPr>
            <w:r w:rsidRPr="00DD3D61">
              <w:rPr>
                <w:rFonts w:ascii="Cambria Math" w:hAnsi="Cambria Math"/>
                <w:sz w:val="24"/>
                <w:szCs w:val="21"/>
              </w:rPr>
              <w:tab/>
            </w:r>
            <w:r w:rsidRPr="00DD3D61">
              <w:rPr>
                <w:rFonts w:ascii="Cambria Math" w:hAnsi="Cambria Math"/>
                <w:sz w:val="24"/>
                <w:szCs w:val="21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Q(s,a)</m:t>
              </m:r>
              <m:r>
                <w:rPr>
                  <w:rFonts w:ascii="Cambria Math" w:hAnsi="Cambria Math"/>
                  <w:sz w:val="24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Q(s,a)</m:t>
              </m:r>
              <m:r>
                <w:rPr>
                  <w:rFonts w:ascii="Cambria Math" w:hAnsi="Cambria Math"/>
                  <w:sz w:val="24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(s,a)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[r+</m:t>
              </m:r>
              <m:r>
                <w:rPr>
                  <w:rFonts w:ascii="Cambria Math" w:hAnsi="Cambria Math" w:hint="eastAsia"/>
                  <w:sz w:val="24"/>
                  <w:szCs w:val="21"/>
                </w:rPr>
                <m:t>γ</m:t>
              </m:r>
              <m:r>
                <w:rPr>
                  <w:rFonts w:ascii="Cambria Math" w:hAnsi="Cambria Math"/>
                  <w:sz w:val="24"/>
                  <w:szCs w:val="2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max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Q(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)</m:t>
              </m:r>
              <m:r>
                <w:rPr>
                  <w:rFonts w:ascii="Cambria Math" w:hAnsi="Cambria Math"/>
                  <w:sz w:val="24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Q(s,a)</m:t>
              </m:r>
              <m:r>
                <w:rPr>
                  <w:rFonts w:ascii="Cambria Math" w:hAnsi="Cambria Math"/>
                  <w:sz w:val="24"/>
                  <w:szCs w:val="21"/>
                </w:rPr>
                <m:t>]</m:t>
              </m:r>
            </m:oMath>
          </w:p>
          <w:p w:rsidR="00FF29BB" w:rsidRPr="00DD3D61" w:rsidRDefault="00FF29BB" w:rsidP="00FF29BB">
            <w:pPr>
              <w:spacing w:line="440" w:lineRule="exact"/>
              <w:ind w:firstLineChars="200" w:firstLine="480"/>
              <w:rPr>
                <w:sz w:val="24"/>
                <w:szCs w:val="21"/>
              </w:rPr>
            </w:pPr>
            <w:r w:rsidRPr="00DD3D61">
              <w:rPr>
                <w:sz w:val="24"/>
                <w:szCs w:val="21"/>
              </w:rPr>
              <w:tab/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1"/>
                    </w:rPr>
                    <m:t>'</m:t>
                  </m:r>
                </m:sup>
              </m:sSup>
            </m:oMath>
          </w:p>
          <w:p w:rsidR="00FF29BB" w:rsidRPr="00DD3D61" w:rsidRDefault="00FF29BB" w:rsidP="00FF29BB">
            <w:pPr>
              <w:spacing w:line="440" w:lineRule="exact"/>
              <w:ind w:firstLineChars="200" w:firstLine="480"/>
              <w:rPr>
                <w:sz w:val="24"/>
                <w:szCs w:val="21"/>
              </w:rPr>
            </w:pPr>
            <w:r w:rsidRPr="00DD3D61">
              <w:rPr>
                <w:rFonts w:hint="eastAsia"/>
                <w:sz w:val="24"/>
                <w:szCs w:val="21"/>
              </w:rPr>
              <w:t>终止每一次</w:t>
            </w:r>
            <w:r w:rsidRPr="00DD3D61">
              <w:rPr>
                <w:rFonts w:hint="eastAsia"/>
                <w:sz w:val="24"/>
                <w:szCs w:val="21"/>
              </w:rPr>
              <w:t>episode</w:t>
            </w:r>
            <w:r w:rsidRPr="00DD3D61">
              <w:rPr>
                <w:rFonts w:hint="eastAsia"/>
                <w:sz w:val="24"/>
                <w:szCs w:val="21"/>
              </w:rPr>
              <w:t>内循环</w:t>
            </w:r>
          </w:p>
          <w:p w:rsidR="00FF29BB" w:rsidRPr="00DD3D61" w:rsidRDefault="00FF29BB" w:rsidP="00FF29BB">
            <w:pPr>
              <w:spacing w:line="440" w:lineRule="exact"/>
              <w:ind w:firstLineChars="200" w:firstLine="480"/>
              <w:rPr>
                <w:sz w:val="24"/>
                <w:szCs w:val="21"/>
              </w:rPr>
            </w:pPr>
            <w:r w:rsidRPr="00DD3D61">
              <w:rPr>
                <w:rFonts w:hint="eastAsia"/>
                <w:sz w:val="24"/>
                <w:szCs w:val="21"/>
              </w:rPr>
              <w:t>终止</w:t>
            </w:r>
            <w:r w:rsidRPr="00DD3D61">
              <w:rPr>
                <w:rFonts w:hint="eastAsia"/>
                <w:sz w:val="24"/>
                <w:szCs w:val="21"/>
              </w:rPr>
              <w:t>episode</w:t>
            </w:r>
            <w:r w:rsidRPr="00DD3D61">
              <w:rPr>
                <w:rFonts w:hint="eastAsia"/>
                <w:sz w:val="24"/>
                <w:szCs w:val="21"/>
              </w:rPr>
              <w:t>循环</w:t>
            </w:r>
          </w:p>
        </w:tc>
      </w:tr>
    </w:tbl>
    <w:p w:rsidR="00FF29BB" w:rsidRDefault="00FF29BB" w:rsidP="00FF29BB">
      <w:pPr>
        <w:jc w:val="center"/>
        <w:outlineLvl w:val="0"/>
        <w:rPr>
          <w:rFonts w:eastAsia="黑体"/>
        </w:rPr>
      </w:pPr>
      <w:r>
        <w:rPr>
          <w:rFonts w:eastAsia="黑体"/>
          <w:noProof/>
        </w:rPr>
        <w:lastRenderedPageBreak/>
        <w:drawing>
          <wp:inline distT="0" distB="0" distL="0" distR="0" wp14:anchorId="43DE70AE" wp14:editId="47959003">
            <wp:extent cx="5616000" cy="3976128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3976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41DF" w:rsidRPr="003D399D" w:rsidRDefault="00D241DF" w:rsidP="00EA37AC">
      <w:pPr>
        <w:rPr>
          <w:sz w:val="32"/>
          <w:lang w:val="en-GB"/>
        </w:rPr>
      </w:pPr>
    </w:p>
    <w:p w:rsidR="00BF16D7" w:rsidRDefault="001921C2" w:rsidP="00A53EAC">
      <w:pPr>
        <w:pStyle w:val="2"/>
      </w:pPr>
      <w:bookmarkStart w:id="27" w:name="_Toc14193388"/>
      <w:r>
        <w:rPr>
          <w:rFonts w:hint="eastAsia"/>
        </w:rPr>
        <w:lastRenderedPageBreak/>
        <w:t>数据流向</w:t>
      </w:r>
      <w:r w:rsidR="00BF16D7">
        <w:rPr>
          <w:rFonts w:hint="eastAsia"/>
        </w:rPr>
        <w:t>图（或称为时序图）</w:t>
      </w:r>
      <w:bookmarkEnd w:id="27"/>
    </w:p>
    <w:p w:rsidR="003D399D" w:rsidRDefault="003D399D" w:rsidP="001921C2">
      <w:pPr>
        <w:rPr>
          <w:i/>
          <w:iCs/>
          <w:color w:val="FF0000"/>
          <w:sz w:val="24"/>
        </w:rPr>
      </w:pPr>
      <w:r w:rsidRPr="003D399D">
        <w:rPr>
          <w:i/>
          <w:iCs/>
          <w:noProof/>
          <w:color w:val="FF0000"/>
          <w:sz w:val="24"/>
        </w:rPr>
        <w:drawing>
          <wp:inline distT="0" distB="0" distL="0" distR="0" wp14:anchorId="4FC2A3E6" wp14:editId="79167C1A">
            <wp:extent cx="5579110" cy="472907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7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D7" w:rsidRDefault="00BF16D7" w:rsidP="00A53EAC">
      <w:pPr>
        <w:pStyle w:val="2"/>
      </w:pPr>
      <w:bookmarkStart w:id="28" w:name="_Toc14193389"/>
      <w:r>
        <w:rPr>
          <w:rFonts w:hint="eastAsia"/>
        </w:rPr>
        <w:t>模块构成</w:t>
      </w:r>
      <w:bookmarkEnd w:id="28"/>
    </w:p>
    <w:tbl>
      <w:tblPr>
        <w:tblW w:w="0" w:type="auto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2064"/>
        <w:gridCol w:w="969"/>
        <w:gridCol w:w="1108"/>
        <w:gridCol w:w="1514"/>
        <w:gridCol w:w="941"/>
      </w:tblGrid>
      <w:tr w:rsidR="00527172" w:rsidRPr="00901B8D" w:rsidTr="00EC61BA">
        <w:tc>
          <w:tcPr>
            <w:tcW w:w="1704" w:type="dxa"/>
          </w:tcPr>
          <w:p w:rsidR="00527172" w:rsidRPr="00AF0281" w:rsidRDefault="00527172" w:rsidP="00865B2B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模块名称</w:t>
            </w:r>
          </w:p>
        </w:tc>
        <w:tc>
          <w:tcPr>
            <w:tcW w:w="2064" w:type="dxa"/>
          </w:tcPr>
          <w:p w:rsidR="00527172" w:rsidRPr="00AF0281" w:rsidRDefault="00527172" w:rsidP="00865B2B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概述</w:t>
            </w:r>
          </w:p>
        </w:tc>
        <w:tc>
          <w:tcPr>
            <w:tcW w:w="969" w:type="dxa"/>
          </w:tcPr>
          <w:p w:rsidR="00527172" w:rsidRPr="00AF0281" w:rsidRDefault="00527172" w:rsidP="00865B2B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输入</w:t>
            </w:r>
          </w:p>
        </w:tc>
        <w:tc>
          <w:tcPr>
            <w:tcW w:w="1108" w:type="dxa"/>
          </w:tcPr>
          <w:p w:rsidR="00527172" w:rsidRPr="00AF0281" w:rsidRDefault="00527172" w:rsidP="00865B2B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输出</w:t>
            </w:r>
          </w:p>
        </w:tc>
        <w:tc>
          <w:tcPr>
            <w:tcW w:w="1514" w:type="dxa"/>
          </w:tcPr>
          <w:p w:rsidR="00527172" w:rsidRPr="00AF0281" w:rsidRDefault="00527172" w:rsidP="00865B2B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处理</w:t>
            </w:r>
          </w:p>
        </w:tc>
        <w:tc>
          <w:tcPr>
            <w:tcW w:w="941" w:type="dxa"/>
          </w:tcPr>
          <w:p w:rsidR="00527172" w:rsidRPr="00AF0281" w:rsidRDefault="00527172" w:rsidP="00865B2B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自主开发、复用、外包、采购方案</w:t>
            </w:r>
          </w:p>
        </w:tc>
      </w:tr>
      <w:tr w:rsidR="00527172" w:rsidRPr="00901B8D" w:rsidTr="00EC61BA">
        <w:tc>
          <w:tcPr>
            <w:tcW w:w="1704" w:type="dxa"/>
          </w:tcPr>
          <w:p w:rsidR="00527172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车流</w:t>
            </w:r>
            <w:r>
              <w:rPr>
                <w:rFonts w:hint="eastAsia"/>
                <w:iCs/>
                <w:sz w:val="24"/>
              </w:rPr>
              <w:t>AI</w:t>
            </w:r>
            <w:r>
              <w:rPr>
                <w:rFonts w:hint="eastAsia"/>
                <w:iCs/>
                <w:sz w:val="24"/>
              </w:rPr>
              <w:t>识别模块</w:t>
            </w:r>
          </w:p>
        </w:tc>
        <w:tc>
          <w:tcPr>
            <w:tcW w:w="2064" w:type="dxa"/>
          </w:tcPr>
          <w:p w:rsidR="00527172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用于从监控视频中提取出车流信息</w:t>
            </w:r>
          </w:p>
        </w:tc>
        <w:tc>
          <w:tcPr>
            <w:tcW w:w="969" w:type="dxa"/>
          </w:tcPr>
          <w:p w:rsidR="00527172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视频信号</w:t>
            </w:r>
          </w:p>
        </w:tc>
        <w:tc>
          <w:tcPr>
            <w:tcW w:w="1108" w:type="dxa"/>
          </w:tcPr>
          <w:p w:rsidR="00527172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车辆数量的数据</w:t>
            </w:r>
          </w:p>
        </w:tc>
        <w:tc>
          <w:tcPr>
            <w:tcW w:w="1514" w:type="dxa"/>
          </w:tcPr>
          <w:p w:rsidR="00527172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人工智能识别算法</w:t>
            </w:r>
          </w:p>
        </w:tc>
        <w:tc>
          <w:tcPr>
            <w:tcW w:w="941" w:type="dxa"/>
          </w:tcPr>
          <w:p w:rsidR="00527172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自主开发</w:t>
            </w:r>
          </w:p>
        </w:tc>
      </w:tr>
      <w:tr w:rsidR="00AF0281" w:rsidRPr="00901B8D" w:rsidTr="00EC61BA">
        <w:tc>
          <w:tcPr>
            <w:tcW w:w="1704" w:type="dxa"/>
          </w:tcPr>
          <w:p w:rsidR="00AF0281" w:rsidRPr="00AF0281" w:rsidRDefault="00AF0281" w:rsidP="00AF0281">
            <w:pPr>
              <w:jc w:val="center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雷达数据采集与输出模块</w:t>
            </w:r>
          </w:p>
        </w:tc>
        <w:tc>
          <w:tcPr>
            <w:tcW w:w="2064" w:type="dxa"/>
          </w:tcPr>
          <w:p w:rsid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用于采集各雷达数据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并整合数据输出至智能体</w:t>
            </w:r>
          </w:p>
        </w:tc>
        <w:tc>
          <w:tcPr>
            <w:tcW w:w="969" w:type="dxa"/>
          </w:tcPr>
          <w:p w:rsid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各雷达的输入数据</w:t>
            </w:r>
          </w:p>
        </w:tc>
        <w:tc>
          <w:tcPr>
            <w:tcW w:w="1108" w:type="dxa"/>
          </w:tcPr>
          <w:p w:rsid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整合后的雷达数据</w:t>
            </w:r>
          </w:p>
        </w:tc>
        <w:tc>
          <w:tcPr>
            <w:tcW w:w="1514" w:type="dxa"/>
          </w:tcPr>
          <w:p w:rsidR="00AF0281" w:rsidRP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对雷达的原始信息进行处理</w:t>
            </w:r>
          </w:p>
        </w:tc>
        <w:tc>
          <w:tcPr>
            <w:tcW w:w="941" w:type="dxa"/>
          </w:tcPr>
          <w:p w:rsidR="00AF0281" w:rsidRDefault="00AF0281" w:rsidP="00865B2B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自主研发</w:t>
            </w:r>
          </w:p>
        </w:tc>
      </w:tr>
      <w:tr w:rsidR="00AF0281" w:rsidRPr="00901B8D" w:rsidTr="00EC61BA">
        <w:tc>
          <w:tcPr>
            <w:tcW w:w="1704" w:type="dxa"/>
          </w:tcPr>
          <w:p w:rsidR="00AF0281" w:rsidRPr="00AF0281" w:rsidRDefault="00AF0281" w:rsidP="00535109">
            <w:pPr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仿真模型参数</w:t>
            </w:r>
            <w:r w:rsidR="00C6484D">
              <w:rPr>
                <w:rFonts w:hint="eastAsia"/>
                <w:iCs/>
                <w:sz w:val="24"/>
              </w:rPr>
              <w:t>标定</w:t>
            </w:r>
            <w:r w:rsidRPr="00AF0281">
              <w:rPr>
                <w:rFonts w:hint="eastAsia"/>
                <w:iCs/>
                <w:sz w:val="24"/>
              </w:rPr>
              <w:t>设置模块</w:t>
            </w:r>
          </w:p>
        </w:tc>
        <w:tc>
          <w:tcPr>
            <w:tcW w:w="2064" w:type="dxa"/>
          </w:tcPr>
          <w:p w:rsidR="00AF0281" w:rsidRPr="00AF0281" w:rsidRDefault="00AF0281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用于模拟输入交通流参数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训练</w:t>
            </w:r>
          </w:p>
        </w:tc>
        <w:tc>
          <w:tcPr>
            <w:tcW w:w="969" w:type="dxa"/>
          </w:tcPr>
          <w:p w:rsidR="00AF0281" w:rsidRPr="00AF0281" w:rsidRDefault="00AF0281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车流</w:t>
            </w:r>
            <w:r w:rsidR="00C6484D">
              <w:rPr>
                <w:rFonts w:hint="eastAsia"/>
                <w:iCs/>
                <w:sz w:val="24"/>
              </w:rPr>
              <w:t>等</w:t>
            </w:r>
            <w:r>
              <w:rPr>
                <w:iCs/>
                <w:sz w:val="24"/>
              </w:rPr>
              <w:t>数据</w:t>
            </w:r>
          </w:p>
        </w:tc>
        <w:tc>
          <w:tcPr>
            <w:tcW w:w="1108" w:type="dxa"/>
          </w:tcPr>
          <w:p w:rsidR="00AF0281" w:rsidRPr="00AF0281" w:rsidRDefault="003A2405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RL</w:t>
            </w:r>
            <w:r w:rsidR="00AF0281">
              <w:rPr>
                <w:iCs/>
                <w:sz w:val="24"/>
              </w:rPr>
              <w:t>使用的数据</w:t>
            </w:r>
          </w:p>
        </w:tc>
        <w:tc>
          <w:tcPr>
            <w:tcW w:w="1514" w:type="dxa"/>
          </w:tcPr>
          <w:p w:rsidR="00AF0281" w:rsidRPr="00AF0281" w:rsidRDefault="00AF0281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将数据发送至</w:t>
            </w:r>
            <w:r w:rsidR="003A2405">
              <w:rPr>
                <w:rFonts w:hint="eastAsia"/>
                <w:iCs/>
                <w:sz w:val="24"/>
              </w:rPr>
              <w:t>RL</w:t>
            </w:r>
            <w:r>
              <w:rPr>
                <w:iCs/>
                <w:sz w:val="24"/>
              </w:rPr>
              <w:t>电脑</w:t>
            </w:r>
          </w:p>
        </w:tc>
        <w:tc>
          <w:tcPr>
            <w:tcW w:w="941" w:type="dxa"/>
          </w:tcPr>
          <w:p w:rsidR="00AF0281" w:rsidRPr="00AF0281" w:rsidRDefault="00AF0281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自主研发</w:t>
            </w:r>
          </w:p>
        </w:tc>
      </w:tr>
      <w:tr w:rsidR="00AF0281" w:rsidRPr="00901B8D" w:rsidTr="00EC61BA">
        <w:tc>
          <w:tcPr>
            <w:tcW w:w="1704" w:type="dxa"/>
          </w:tcPr>
          <w:p w:rsidR="00AF0281" w:rsidRPr="00AF0281" w:rsidRDefault="00AF0281" w:rsidP="00535109">
            <w:pPr>
              <w:jc w:val="center"/>
              <w:rPr>
                <w:iCs/>
                <w:sz w:val="24"/>
              </w:rPr>
            </w:pPr>
            <w:r w:rsidRPr="00AF0281">
              <w:rPr>
                <w:rFonts w:hint="eastAsia"/>
                <w:iCs/>
                <w:sz w:val="24"/>
              </w:rPr>
              <w:t>强化学习参数输入设置模块</w:t>
            </w:r>
          </w:p>
        </w:tc>
        <w:tc>
          <w:tcPr>
            <w:tcW w:w="2064" w:type="dxa"/>
          </w:tcPr>
          <w:p w:rsidR="00AF0281" w:rsidRDefault="00AF0281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用于</w:t>
            </w:r>
            <w:r w:rsidR="003A2405">
              <w:rPr>
                <w:iCs/>
                <w:sz w:val="24"/>
              </w:rPr>
              <w:t>设置算法中的学习参数</w:t>
            </w:r>
          </w:p>
        </w:tc>
        <w:tc>
          <w:tcPr>
            <w:tcW w:w="969" w:type="dxa"/>
          </w:tcPr>
          <w:p w:rsidR="00AF0281" w:rsidRDefault="003A2405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学习因子</w:t>
            </w:r>
          </w:p>
        </w:tc>
        <w:tc>
          <w:tcPr>
            <w:tcW w:w="1108" w:type="dxa"/>
          </w:tcPr>
          <w:p w:rsidR="00AF0281" w:rsidRDefault="003A2405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学习因子</w:t>
            </w:r>
          </w:p>
        </w:tc>
        <w:tc>
          <w:tcPr>
            <w:tcW w:w="1514" w:type="dxa"/>
          </w:tcPr>
          <w:p w:rsidR="00AF0281" w:rsidRPr="00AF0281" w:rsidRDefault="003A2405" w:rsidP="00535109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直接输出至</w:t>
            </w:r>
            <w:r>
              <w:rPr>
                <w:rFonts w:hint="eastAsia"/>
                <w:iCs/>
                <w:sz w:val="24"/>
              </w:rPr>
              <w:t>RL</w:t>
            </w:r>
            <w:r>
              <w:rPr>
                <w:rFonts w:hint="eastAsia"/>
                <w:iCs/>
                <w:sz w:val="24"/>
              </w:rPr>
              <w:t>电脑</w:t>
            </w:r>
          </w:p>
        </w:tc>
        <w:tc>
          <w:tcPr>
            <w:tcW w:w="941" w:type="dxa"/>
          </w:tcPr>
          <w:p w:rsidR="00AF0281" w:rsidRDefault="003A2405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自主研发</w:t>
            </w:r>
          </w:p>
        </w:tc>
      </w:tr>
      <w:tr w:rsidR="00AF0281" w:rsidRPr="00901B8D" w:rsidTr="00EC61BA">
        <w:tc>
          <w:tcPr>
            <w:tcW w:w="1704" w:type="dxa"/>
          </w:tcPr>
          <w:p w:rsidR="00AF0281" w:rsidRP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2064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969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1108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1514" w:type="dxa"/>
          </w:tcPr>
          <w:p w:rsidR="00AF0281" w:rsidRP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941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</w:tr>
      <w:tr w:rsidR="00AF0281" w:rsidRPr="00901B8D" w:rsidTr="00EC61BA">
        <w:tc>
          <w:tcPr>
            <w:tcW w:w="1704" w:type="dxa"/>
          </w:tcPr>
          <w:p w:rsidR="00AF0281" w:rsidRP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2064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969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1108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1514" w:type="dxa"/>
          </w:tcPr>
          <w:p w:rsidR="00AF0281" w:rsidRPr="00AF0281" w:rsidRDefault="00AF0281" w:rsidP="00865B2B">
            <w:pPr>
              <w:rPr>
                <w:iCs/>
                <w:sz w:val="24"/>
              </w:rPr>
            </w:pPr>
          </w:p>
        </w:tc>
        <w:tc>
          <w:tcPr>
            <w:tcW w:w="941" w:type="dxa"/>
          </w:tcPr>
          <w:p w:rsidR="00AF0281" w:rsidRDefault="00AF0281" w:rsidP="00865B2B">
            <w:pPr>
              <w:rPr>
                <w:iCs/>
                <w:sz w:val="24"/>
              </w:rPr>
            </w:pPr>
          </w:p>
        </w:tc>
      </w:tr>
    </w:tbl>
    <w:p w:rsidR="00527172" w:rsidRDefault="001B51AB" w:rsidP="00304A8B">
      <w:pPr>
        <w:pStyle w:val="1"/>
        <w:rPr>
          <w:lang w:val="en-GB"/>
        </w:rPr>
      </w:pPr>
      <w:bookmarkStart w:id="29" w:name="_Toc14193390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环境</w:t>
      </w:r>
      <w:r w:rsidRPr="00304A8B">
        <w:rPr>
          <w:rFonts w:hint="eastAsia"/>
          <w:lang w:val="en-GB"/>
        </w:rPr>
        <w:t>设计</w:t>
      </w:r>
      <w:bookmarkEnd w:id="29"/>
    </w:p>
    <w:p w:rsidR="003A2405" w:rsidRPr="000036D5" w:rsidRDefault="003A2405" w:rsidP="000036D5">
      <w:pPr>
        <w:rPr>
          <w:lang w:val="en-GB"/>
        </w:rPr>
      </w:pPr>
    </w:p>
    <w:p w:rsidR="003A2405" w:rsidRDefault="003A2405" w:rsidP="003A2405">
      <w:pPr>
        <w:spacing w:line="360" w:lineRule="auto"/>
        <w:ind w:firstLineChars="200" w:firstLine="480"/>
        <w:rPr>
          <w:sz w:val="24"/>
        </w:rPr>
      </w:pPr>
      <w:bookmarkStart w:id="30" w:name="_Toc14193391"/>
      <w:r>
        <w:rPr>
          <w:rFonts w:hint="eastAsia"/>
          <w:sz w:val="24"/>
        </w:rPr>
        <w:t>运行于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操作系统</w:t>
      </w:r>
    </w:p>
    <w:p w:rsidR="003A2405" w:rsidRDefault="003A2405" w:rsidP="003A24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系统开发语言：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，</w:t>
      </w:r>
    </w:p>
    <w:p w:rsidR="003A2405" w:rsidRDefault="003A2405" w:rsidP="003A24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RL</w:t>
      </w:r>
      <w:r>
        <w:rPr>
          <w:rFonts w:hint="eastAsia"/>
          <w:sz w:val="24"/>
        </w:rPr>
        <w:t>编程语言：</w:t>
      </w:r>
      <w:r w:rsidRPr="003A2405">
        <w:rPr>
          <w:sz w:val="24"/>
        </w:rPr>
        <w:t>python</w:t>
      </w:r>
      <w:r>
        <w:rPr>
          <w:rFonts w:hint="eastAsia"/>
          <w:sz w:val="24"/>
        </w:rPr>
        <w:t>，</w:t>
      </w:r>
      <w:r>
        <w:rPr>
          <w:sz w:val="24"/>
        </w:rPr>
        <w:t>算法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学习</w:t>
      </w:r>
    </w:p>
    <w:p w:rsidR="003A2405" w:rsidRDefault="003A2405" w:rsidP="003A24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数据库要求：</w:t>
      </w:r>
      <w:r>
        <w:rPr>
          <w:rFonts w:hint="eastAsia"/>
          <w:sz w:val="24"/>
        </w:rPr>
        <w:t>Oracle</w:t>
      </w:r>
    </w:p>
    <w:p w:rsidR="001B51AB" w:rsidRDefault="001B51AB" w:rsidP="00304A8B">
      <w:pPr>
        <w:pStyle w:val="1"/>
        <w:rPr>
          <w:lang w:val="en-GB"/>
        </w:rPr>
      </w:pPr>
      <w:r w:rsidRPr="00304A8B">
        <w:rPr>
          <w:rFonts w:hint="eastAsia"/>
          <w:lang w:val="en-GB"/>
        </w:rPr>
        <w:t>硬件设备</w:t>
      </w:r>
      <w:bookmarkEnd w:id="30"/>
    </w:p>
    <w:p w:rsidR="00677531" w:rsidRDefault="003A2405" w:rsidP="00677531">
      <w:pPr>
        <w:rPr>
          <w:iCs/>
          <w:sz w:val="24"/>
        </w:rPr>
      </w:pPr>
      <w:r>
        <w:rPr>
          <w:rFonts w:hint="eastAsia"/>
          <w:iCs/>
          <w:sz w:val="24"/>
        </w:rPr>
        <w:t>用于产生工具系统</w:t>
      </w:r>
      <w:r>
        <w:rPr>
          <w:rFonts w:hint="eastAsia"/>
          <w:iCs/>
          <w:sz w:val="24"/>
        </w:rPr>
        <w:t>-</w:t>
      </w:r>
      <w:r>
        <w:rPr>
          <w:rFonts w:hint="eastAsia"/>
          <w:iCs/>
          <w:sz w:val="24"/>
        </w:rPr>
        <w:t>强化学习智能体</w:t>
      </w:r>
      <w:r>
        <w:rPr>
          <w:rFonts w:hint="eastAsia"/>
          <w:iCs/>
          <w:sz w:val="24"/>
        </w:rPr>
        <w:t>-</w:t>
      </w:r>
      <w:r>
        <w:rPr>
          <w:rFonts w:hint="eastAsia"/>
          <w:iCs/>
          <w:sz w:val="24"/>
        </w:rPr>
        <w:t>的计算机设备要求：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84"/>
        <w:gridCol w:w="4392"/>
      </w:tblGrid>
      <w:tr w:rsidR="003A2405" w:rsidTr="003A2405"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名称</w:t>
            </w:r>
          </w:p>
        </w:tc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最低型号要求</w:t>
            </w:r>
          </w:p>
        </w:tc>
      </w:tr>
      <w:tr w:rsidR="003A2405" w:rsidTr="003A2405"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CPU</w:t>
            </w:r>
          </w:p>
        </w:tc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I</w:t>
            </w:r>
            <w:r w:rsidR="00E51189">
              <w:rPr>
                <w:rFonts w:hint="eastAsia"/>
                <w:iCs/>
                <w:sz w:val="24"/>
              </w:rPr>
              <w:t>7</w:t>
            </w:r>
            <w:r>
              <w:rPr>
                <w:rFonts w:hint="eastAsia"/>
                <w:iCs/>
                <w:sz w:val="24"/>
              </w:rPr>
              <w:t xml:space="preserve"> 9</w:t>
            </w:r>
            <w:r w:rsidR="00E51189">
              <w:rPr>
                <w:rFonts w:hint="eastAsia"/>
                <w:iCs/>
                <w:sz w:val="24"/>
              </w:rPr>
              <w:t>7</w:t>
            </w:r>
            <w:r>
              <w:rPr>
                <w:rFonts w:hint="eastAsia"/>
                <w:iCs/>
                <w:sz w:val="24"/>
              </w:rPr>
              <w:t>00</w:t>
            </w:r>
          </w:p>
        </w:tc>
      </w:tr>
      <w:tr w:rsidR="003A2405" w:rsidTr="003A2405"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GPU`</w:t>
            </w:r>
          </w:p>
        </w:tc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 xml:space="preserve">NVIDIA 2080TI x3 </w:t>
            </w:r>
          </w:p>
        </w:tc>
      </w:tr>
      <w:tr w:rsidR="003A2405" w:rsidTr="003A2405"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内存</w:t>
            </w:r>
          </w:p>
        </w:tc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双通道</w:t>
            </w:r>
            <w:r>
              <w:rPr>
                <w:rFonts w:hint="eastAsia"/>
                <w:iCs/>
                <w:sz w:val="24"/>
              </w:rPr>
              <w:t>16g ddr4 2666</w:t>
            </w:r>
          </w:p>
        </w:tc>
      </w:tr>
      <w:tr w:rsidR="003A2405" w:rsidTr="003A2405"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硬盘</w:t>
            </w:r>
          </w:p>
        </w:tc>
        <w:tc>
          <w:tcPr>
            <w:tcW w:w="4501" w:type="dxa"/>
          </w:tcPr>
          <w:p w:rsidR="003A2405" w:rsidRDefault="003A2405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1T</w:t>
            </w:r>
            <w:r>
              <w:rPr>
                <w:rFonts w:hint="eastAsia"/>
                <w:iCs/>
                <w:sz w:val="24"/>
              </w:rPr>
              <w:t>固态</w:t>
            </w:r>
          </w:p>
        </w:tc>
      </w:tr>
      <w:tr w:rsidR="003A2405" w:rsidTr="003A2405">
        <w:tc>
          <w:tcPr>
            <w:tcW w:w="4501" w:type="dxa"/>
          </w:tcPr>
          <w:p w:rsidR="003A2405" w:rsidRDefault="00E51189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电源</w:t>
            </w:r>
          </w:p>
        </w:tc>
        <w:tc>
          <w:tcPr>
            <w:tcW w:w="4501" w:type="dxa"/>
          </w:tcPr>
          <w:p w:rsidR="003A2405" w:rsidRDefault="00E51189" w:rsidP="00677531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 xml:space="preserve">1200W </w:t>
            </w:r>
            <w:proofErr w:type="spellStart"/>
            <w:r>
              <w:rPr>
                <w:rFonts w:hint="eastAsia"/>
                <w:iCs/>
                <w:sz w:val="24"/>
              </w:rPr>
              <w:t>atx</w:t>
            </w:r>
            <w:proofErr w:type="spellEnd"/>
            <w:r>
              <w:rPr>
                <w:rFonts w:hint="eastAsia"/>
                <w:iCs/>
                <w:sz w:val="24"/>
              </w:rPr>
              <w:t>电源</w:t>
            </w:r>
          </w:p>
        </w:tc>
      </w:tr>
      <w:tr w:rsidR="00E51189" w:rsidTr="003A2405">
        <w:tc>
          <w:tcPr>
            <w:tcW w:w="4501" w:type="dxa"/>
          </w:tcPr>
          <w:p w:rsidR="00E51189" w:rsidRDefault="00E51189" w:rsidP="00677531">
            <w:pPr>
              <w:rPr>
                <w:iCs/>
                <w:sz w:val="24"/>
              </w:rPr>
            </w:pPr>
          </w:p>
        </w:tc>
        <w:tc>
          <w:tcPr>
            <w:tcW w:w="4501" w:type="dxa"/>
          </w:tcPr>
          <w:p w:rsidR="00E51189" w:rsidRDefault="00E51189" w:rsidP="00677531">
            <w:pPr>
              <w:rPr>
                <w:iCs/>
                <w:sz w:val="24"/>
              </w:rPr>
            </w:pPr>
          </w:p>
        </w:tc>
      </w:tr>
    </w:tbl>
    <w:p w:rsidR="003A2405" w:rsidRDefault="003A2405" w:rsidP="00677531">
      <w:pPr>
        <w:rPr>
          <w:iCs/>
          <w:sz w:val="24"/>
        </w:rPr>
      </w:pPr>
      <w:r>
        <w:rPr>
          <w:rFonts w:hint="eastAsia"/>
          <w:iCs/>
          <w:sz w:val="24"/>
        </w:rPr>
        <w:t>运行智能体软件的工作站设备要求：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名称</w:t>
            </w:r>
          </w:p>
        </w:tc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最低型号要求</w:t>
            </w:r>
          </w:p>
        </w:tc>
      </w:tr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CPU</w:t>
            </w:r>
          </w:p>
        </w:tc>
        <w:tc>
          <w:tcPr>
            <w:tcW w:w="4501" w:type="dxa"/>
          </w:tcPr>
          <w:p w:rsidR="00E51189" w:rsidRDefault="00E51189" w:rsidP="00E5118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 xml:space="preserve">AMD </w:t>
            </w:r>
            <w:r>
              <w:rPr>
                <w:rFonts w:hint="eastAsia"/>
                <w:iCs/>
                <w:sz w:val="24"/>
              </w:rPr>
              <w:t>锐龙</w:t>
            </w:r>
            <w:r>
              <w:rPr>
                <w:rFonts w:hint="eastAsia"/>
                <w:iCs/>
                <w:sz w:val="24"/>
              </w:rPr>
              <w:t xml:space="preserve"> 2600</w:t>
            </w:r>
          </w:p>
        </w:tc>
      </w:tr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GPU`</w:t>
            </w:r>
          </w:p>
        </w:tc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集成</w:t>
            </w:r>
          </w:p>
        </w:tc>
      </w:tr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内存</w:t>
            </w:r>
          </w:p>
        </w:tc>
        <w:tc>
          <w:tcPr>
            <w:tcW w:w="4501" w:type="dxa"/>
          </w:tcPr>
          <w:p w:rsidR="00E51189" w:rsidRDefault="00E51189" w:rsidP="00E5118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双通道</w:t>
            </w:r>
            <w:r>
              <w:rPr>
                <w:rFonts w:hint="eastAsia"/>
                <w:iCs/>
                <w:sz w:val="24"/>
              </w:rPr>
              <w:t>8g ddr4 2666</w:t>
            </w:r>
          </w:p>
        </w:tc>
      </w:tr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硬盘</w:t>
            </w:r>
          </w:p>
        </w:tc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1T</w:t>
            </w:r>
            <w:r>
              <w:rPr>
                <w:rFonts w:hint="eastAsia"/>
                <w:iCs/>
                <w:sz w:val="24"/>
              </w:rPr>
              <w:t>固态</w:t>
            </w:r>
          </w:p>
        </w:tc>
      </w:tr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电源</w:t>
            </w:r>
          </w:p>
        </w:tc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 xml:space="preserve">400W </w:t>
            </w:r>
            <w:proofErr w:type="spellStart"/>
            <w:r>
              <w:rPr>
                <w:rFonts w:hint="eastAsia"/>
                <w:iCs/>
                <w:sz w:val="24"/>
              </w:rPr>
              <w:t>atx</w:t>
            </w:r>
            <w:proofErr w:type="spellEnd"/>
            <w:r>
              <w:rPr>
                <w:rFonts w:hint="eastAsia"/>
                <w:iCs/>
                <w:sz w:val="24"/>
              </w:rPr>
              <w:t>电源</w:t>
            </w:r>
          </w:p>
        </w:tc>
      </w:tr>
      <w:tr w:rsidR="00E51189" w:rsidTr="00535109"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</w:p>
        </w:tc>
        <w:tc>
          <w:tcPr>
            <w:tcW w:w="4501" w:type="dxa"/>
          </w:tcPr>
          <w:p w:rsidR="00E51189" w:rsidRDefault="00E51189" w:rsidP="00535109">
            <w:pPr>
              <w:rPr>
                <w:iCs/>
                <w:sz w:val="24"/>
              </w:rPr>
            </w:pPr>
          </w:p>
        </w:tc>
      </w:tr>
    </w:tbl>
    <w:p w:rsidR="003A2405" w:rsidRPr="003A2405" w:rsidRDefault="003A2405" w:rsidP="00677531">
      <w:pPr>
        <w:rPr>
          <w:iCs/>
          <w:sz w:val="24"/>
        </w:rPr>
      </w:pPr>
    </w:p>
    <w:p w:rsidR="003A2405" w:rsidRPr="00677531" w:rsidRDefault="003A2405" w:rsidP="00677531">
      <w:pPr>
        <w:rPr>
          <w:lang w:val="en-GB"/>
        </w:rPr>
      </w:pPr>
    </w:p>
    <w:p w:rsidR="00B855F3" w:rsidRPr="00F34D37" w:rsidRDefault="00B855F3" w:rsidP="00B855F3">
      <w:pPr>
        <w:pStyle w:val="1"/>
        <w:spacing w:before="340" w:after="330" w:line="578" w:lineRule="auto"/>
        <w:ind w:left="425" w:hanging="425"/>
        <w:rPr>
          <w:rFonts w:ascii="宋体" w:eastAsia="宋体" w:hAnsi="宋体"/>
          <w:b/>
          <w:bCs/>
          <w:sz w:val="44"/>
          <w:szCs w:val="44"/>
        </w:rPr>
      </w:pPr>
      <w:bookmarkStart w:id="31" w:name="_Toc302111187"/>
      <w:bookmarkStart w:id="32" w:name="_Toc14193393"/>
      <w:r w:rsidRPr="00F34D37">
        <w:rPr>
          <w:rFonts w:ascii="宋体" w:eastAsia="宋体" w:hAnsi="宋体" w:hint="eastAsia"/>
          <w:b/>
          <w:bCs/>
          <w:sz w:val="44"/>
          <w:szCs w:val="44"/>
        </w:rPr>
        <w:t>接口设计</w:t>
      </w:r>
      <w:bookmarkEnd w:id="31"/>
      <w:bookmarkEnd w:id="32"/>
    </w:p>
    <w:p w:rsidR="00DC21FE" w:rsidRDefault="00F3070F" w:rsidP="00A53EAC">
      <w:pPr>
        <w:pStyle w:val="2"/>
      </w:pPr>
      <w:bookmarkStart w:id="33" w:name="_Toc14193394"/>
      <w:r>
        <w:rPr>
          <w:rFonts w:hint="eastAsia"/>
        </w:rPr>
        <w:t>用户接口</w:t>
      </w:r>
      <w:bookmarkEnd w:id="33"/>
    </w:p>
    <w:p w:rsidR="00E51189" w:rsidRPr="00EC61BA" w:rsidRDefault="00E51189" w:rsidP="00EC61BA">
      <w:pPr>
        <w:ind w:firstLine="420"/>
        <w:rPr>
          <w:rFonts w:asciiTheme="minorEastAsia" w:eastAsiaTheme="minorEastAsia" w:hAnsiTheme="minorEastAsia"/>
          <w:sz w:val="24"/>
          <w:lang w:val="en-GB"/>
        </w:rPr>
      </w:pPr>
      <w:r w:rsidRPr="00EC61BA">
        <w:rPr>
          <w:rFonts w:asciiTheme="minorEastAsia" w:eastAsiaTheme="minorEastAsia" w:hAnsiTheme="minorEastAsia"/>
          <w:sz w:val="24"/>
          <w:lang w:val="en-GB"/>
        </w:rPr>
        <w:t>本系统的用户接口分成两部分</w:t>
      </w:r>
      <w:r w:rsidRPr="00EC61BA">
        <w:rPr>
          <w:rFonts w:asciiTheme="minorEastAsia" w:eastAsiaTheme="minorEastAsia" w:hAnsiTheme="minorEastAsia" w:hint="eastAsia"/>
          <w:sz w:val="24"/>
          <w:lang w:val="en-GB"/>
        </w:rPr>
        <w:t>，</w:t>
      </w:r>
      <w:r w:rsidRPr="00EC61BA">
        <w:rPr>
          <w:rFonts w:asciiTheme="minorEastAsia" w:eastAsiaTheme="minorEastAsia" w:hAnsiTheme="minorEastAsia"/>
          <w:sz w:val="24"/>
          <w:lang w:val="en-GB"/>
        </w:rPr>
        <w:t>一是学习机的用户接口</w:t>
      </w:r>
      <w:r w:rsidRPr="00EC61BA">
        <w:rPr>
          <w:rFonts w:asciiTheme="minorEastAsia" w:eastAsiaTheme="minorEastAsia" w:hAnsiTheme="minorEastAsia" w:hint="eastAsia"/>
          <w:sz w:val="24"/>
          <w:lang w:val="en-GB"/>
        </w:rPr>
        <w:t>，</w:t>
      </w:r>
      <w:r w:rsidRPr="00EC61BA">
        <w:rPr>
          <w:rFonts w:asciiTheme="minorEastAsia" w:eastAsiaTheme="minorEastAsia" w:hAnsiTheme="minorEastAsia"/>
          <w:sz w:val="24"/>
          <w:lang w:val="en-GB"/>
        </w:rPr>
        <w:t>二是工具机的用户接口</w:t>
      </w:r>
      <w:r w:rsidRPr="00EC61BA">
        <w:rPr>
          <w:rFonts w:asciiTheme="minorEastAsia" w:eastAsiaTheme="minorEastAsia" w:hAnsiTheme="minorEastAsia" w:hint="eastAsia"/>
          <w:sz w:val="24"/>
          <w:lang w:val="en-GB"/>
        </w:rPr>
        <w:t>。</w:t>
      </w:r>
      <w:r w:rsidR="002662D2" w:rsidRPr="00EC61BA">
        <w:rPr>
          <w:rFonts w:asciiTheme="minorEastAsia" w:eastAsiaTheme="minorEastAsia" w:hAnsiTheme="minorEastAsia" w:hint="eastAsia"/>
          <w:sz w:val="24"/>
          <w:lang w:val="en-GB"/>
        </w:rPr>
        <w:lastRenderedPageBreak/>
        <w:t>学习机是指用于</w:t>
      </w:r>
      <w:r w:rsidR="004E0192" w:rsidRPr="00EC61BA">
        <w:rPr>
          <w:rFonts w:asciiTheme="minorEastAsia" w:eastAsiaTheme="minorEastAsia" w:hAnsiTheme="minorEastAsia" w:hint="eastAsia"/>
          <w:sz w:val="24"/>
          <w:lang w:val="en-GB"/>
        </w:rPr>
        <w:t>创建</w:t>
      </w:r>
      <w:r w:rsidR="002662D2" w:rsidRPr="00EC61BA">
        <w:rPr>
          <w:rFonts w:asciiTheme="minorEastAsia" w:eastAsiaTheme="minorEastAsia" w:hAnsiTheme="minorEastAsia" w:hint="eastAsia"/>
          <w:sz w:val="24"/>
          <w:lang w:val="en-GB"/>
        </w:rPr>
        <w:t>智能体工具的强化学习计算机。工具机是指使用智能体</w:t>
      </w:r>
      <w:r w:rsidR="00EC61BA">
        <w:rPr>
          <w:rFonts w:asciiTheme="minorEastAsia" w:eastAsiaTheme="minorEastAsia" w:hAnsiTheme="minorEastAsia" w:hint="eastAsia"/>
          <w:sz w:val="24"/>
          <w:lang w:val="en-GB"/>
        </w:rPr>
        <w:t>优化策略</w:t>
      </w:r>
      <w:r w:rsidR="002662D2" w:rsidRPr="00EC61BA">
        <w:rPr>
          <w:rFonts w:asciiTheme="minorEastAsia" w:eastAsiaTheme="minorEastAsia" w:hAnsiTheme="minorEastAsia" w:hint="eastAsia"/>
          <w:sz w:val="24"/>
          <w:lang w:val="en-GB"/>
        </w:rPr>
        <w:t>的工作站。</w:t>
      </w:r>
    </w:p>
    <w:p w:rsidR="002662D2" w:rsidRPr="00EC61BA" w:rsidRDefault="002662D2" w:rsidP="002662D2">
      <w:pPr>
        <w:ind w:firstLine="480"/>
        <w:rPr>
          <w:rFonts w:asciiTheme="minorEastAsia" w:eastAsiaTheme="minorEastAsia" w:hAnsiTheme="minorEastAsia"/>
          <w:sz w:val="24"/>
          <w:lang w:val="en-GB"/>
        </w:rPr>
      </w:pPr>
      <w:r w:rsidRPr="00EC61BA">
        <w:rPr>
          <w:rFonts w:asciiTheme="minorEastAsia" w:eastAsiaTheme="minorEastAsia" w:hAnsiTheme="minorEastAsia" w:hint="eastAsia"/>
          <w:sz w:val="24"/>
          <w:lang w:val="en-GB"/>
        </w:rPr>
        <w:t>学习机的用户界面包括：</w:t>
      </w:r>
    </w:p>
    <w:p w:rsidR="002662D2" w:rsidRPr="00EC61BA" w:rsidRDefault="002662D2" w:rsidP="002662D2">
      <w:pPr>
        <w:pStyle w:val="af6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sz w:val="24"/>
        </w:rPr>
      </w:pPr>
      <w:r w:rsidRPr="00EC61BA">
        <w:rPr>
          <w:rFonts w:asciiTheme="minorEastAsia" w:eastAsiaTheme="minorEastAsia" w:hAnsiTheme="minorEastAsia" w:hint="eastAsia"/>
          <w:sz w:val="24"/>
        </w:rPr>
        <w:t>选择</w:t>
      </w:r>
      <w:r w:rsidR="003422AD" w:rsidRPr="00EC61BA">
        <w:rPr>
          <w:rFonts w:asciiTheme="minorEastAsia" w:eastAsiaTheme="minorEastAsia" w:hAnsiTheme="minorEastAsia" w:hint="eastAsia"/>
          <w:sz w:val="24"/>
        </w:rPr>
        <w:t>雷达、</w:t>
      </w:r>
      <w:r w:rsidRPr="00EC61BA">
        <w:rPr>
          <w:rFonts w:asciiTheme="minorEastAsia" w:eastAsiaTheme="minorEastAsia" w:hAnsiTheme="minorEastAsia" w:hint="eastAsia"/>
          <w:sz w:val="24"/>
        </w:rPr>
        <w:t>视频文件位置的窗口；</w:t>
      </w:r>
    </w:p>
    <w:p w:rsidR="002662D2" w:rsidRPr="00EC61BA" w:rsidRDefault="002662D2" w:rsidP="002662D2">
      <w:pPr>
        <w:pStyle w:val="af6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sz w:val="24"/>
        </w:rPr>
      </w:pPr>
      <w:r w:rsidRPr="00EC61BA">
        <w:rPr>
          <w:rFonts w:asciiTheme="minorEastAsia" w:eastAsiaTheme="minorEastAsia" w:hAnsiTheme="minorEastAsia" w:hint="eastAsia"/>
          <w:sz w:val="24"/>
        </w:rPr>
        <w:t>输入学习参数的输入框；</w:t>
      </w:r>
    </w:p>
    <w:p w:rsidR="002662D2" w:rsidRPr="00EC61BA" w:rsidRDefault="002662D2" w:rsidP="002662D2">
      <w:pPr>
        <w:pStyle w:val="af6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sz w:val="24"/>
        </w:rPr>
      </w:pPr>
      <w:r w:rsidRPr="00EC61BA">
        <w:rPr>
          <w:rFonts w:asciiTheme="minorEastAsia" w:eastAsiaTheme="minorEastAsia" w:hAnsiTheme="minorEastAsia" w:hint="eastAsia"/>
          <w:sz w:val="24"/>
        </w:rPr>
        <w:t>选择结果-智能体程序-存放的文件夹。</w:t>
      </w:r>
    </w:p>
    <w:p w:rsidR="002662D2" w:rsidRPr="00EC61BA" w:rsidRDefault="00EC61BA" w:rsidP="002662D2">
      <w:pPr>
        <w:ind w:left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工具机的用户界面</w:t>
      </w:r>
      <w:r w:rsidR="002662D2" w:rsidRPr="00EC61BA">
        <w:rPr>
          <w:rFonts w:asciiTheme="minorEastAsia" w:eastAsiaTheme="minorEastAsia" w:hAnsiTheme="minorEastAsia" w:hint="eastAsia"/>
          <w:sz w:val="24"/>
        </w:rPr>
        <w:t>包括：</w:t>
      </w:r>
    </w:p>
    <w:p w:rsidR="002662D2" w:rsidRPr="00EC61BA" w:rsidRDefault="002662D2" w:rsidP="002662D2">
      <w:pPr>
        <w:pStyle w:val="af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4"/>
        </w:rPr>
      </w:pPr>
      <w:r w:rsidRPr="00EC61BA">
        <w:rPr>
          <w:rFonts w:asciiTheme="minorEastAsia" w:eastAsiaTheme="minorEastAsia" w:hAnsiTheme="minorEastAsia" w:hint="eastAsia"/>
          <w:sz w:val="24"/>
        </w:rPr>
        <w:t>显示当前交通数据的显示窗；</w:t>
      </w:r>
    </w:p>
    <w:p w:rsidR="002662D2" w:rsidRPr="00EC61BA" w:rsidRDefault="002662D2" w:rsidP="002662D2">
      <w:pPr>
        <w:pStyle w:val="af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4"/>
        </w:rPr>
      </w:pPr>
      <w:r w:rsidRPr="00EC61BA">
        <w:rPr>
          <w:rFonts w:asciiTheme="minorEastAsia" w:eastAsiaTheme="minorEastAsia" w:hAnsiTheme="minorEastAsia" w:hint="eastAsia"/>
          <w:sz w:val="24"/>
        </w:rPr>
        <w:t>输入学习参数的输入框；</w:t>
      </w:r>
    </w:p>
    <w:p w:rsidR="002662D2" w:rsidRPr="00EC61BA" w:rsidRDefault="002662D2" w:rsidP="002662D2">
      <w:pPr>
        <w:pStyle w:val="af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4"/>
        </w:rPr>
      </w:pPr>
      <w:r w:rsidRPr="00EC61BA">
        <w:rPr>
          <w:rFonts w:asciiTheme="minorEastAsia" w:eastAsiaTheme="minorEastAsia" w:hAnsiTheme="minorEastAsia" w:hint="eastAsia"/>
          <w:sz w:val="24"/>
        </w:rPr>
        <w:t>显示运行状态的状态栏。</w:t>
      </w:r>
    </w:p>
    <w:p w:rsidR="00F3070F" w:rsidRDefault="00F3070F" w:rsidP="00A53EAC">
      <w:pPr>
        <w:pStyle w:val="2"/>
      </w:pPr>
      <w:bookmarkStart w:id="34" w:name="_Toc14193395"/>
      <w:r>
        <w:rPr>
          <w:rFonts w:hint="eastAsia"/>
        </w:rPr>
        <w:t>外部接口</w:t>
      </w:r>
      <w:bookmarkEnd w:id="34"/>
    </w:p>
    <w:p w:rsidR="001D4198" w:rsidRPr="00F9414A" w:rsidRDefault="001D4198" w:rsidP="001D4198">
      <w:pPr>
        <w:rPr>
          <w:rFonts w:asciiTheme="minorEastAsia" w:eastAsiaTheme="minorEastAsia" w:hAnsiTheme="minorEastAsia" w:hint="eastAsia"/>
          <w:sz w:val="24"/>
        </w:rPr>
      </w:pPr>
      <w:r w:rsidRPr="00F9414A">
        <w:rPr>
          <w:rFonts w:asciiTheme="minorEastAsia" w:eastAsiaTheme="minorEastAsia" w:hAnsiTheme="minorEastAsia" w:hint="eastAsia"/>
          <w:sz w:val="24"/>
        </w:rPr>
        <w:t>1</w:t>
      </w:r>
      <w:r w:rsidRPr="00F9414A">
        <w:rPr>
          <w:rFonts w:asciiTheme="minorEastAsia" w:eastAsiaTheme="minorEastAsia" w:hAnsiTheme="minorEastAsia"/>
          <w:sz w:val="24"/>
        </w:rPr>
        <w:t>.</w:t>
      </w:r>
      <w:r w:rsidRPr="00F9414A">
        <w:rPr>
          <w:rFonts w:asciiTheme="minorEastAsia" w:eastAsiaTheme="minorEastAsia" w:hAnsiTheme="minorEastAsia" w:hint="eastAsia"/>
          <w:sz w:val="24"/>
        </w:rPr>
        <w:t>与提供交通流数据自动采集的实际结构连接</w:t>
      </w:r>
      <w:r w:rsidR="00F9414A">
        <w:rPr>
          <w:rFonts w:asciiTheme="minorEastAsia" w:eastAsiaTheme="minorEastAsia" w:hAnsiTheme="minorEastAsia" w:hint="eastAsia"/>
          <w:sz w:val="24"/>
        </w:rPr>
        <w:t>。</w:t>
      </w:r>
    </w:p>
    <w:p w:rsidR="00F3070F" w:rsidRDefault="00F3070F" w:rsidP="00A53EAC">
      <w:pPr>
        <w:pStyle w:val="2"/>
      </w:pPr>
      <w:bookmarkStart w:id="35" w:name="_Toc14193396"/>
      <w:r>
        <w:rPr>
          <w:rFonts w:hint="eastAsia"/>
        </w:rPr>
        <w:t>内部接口</w:t>
      </w:r>
      <w:bookmarkEnd w:id="35"/>
    </w:p>
    <w:p w:rsidR="001D4198" w:rsidRPr="00F9414A" w:rsidRDefault="001D4198" w:rsidP="001D4198">
      <w:pPr>
        <w:rPr>
          <w:rFonts w:asciiTheme="minorEastAsia" w:eastAsiaTheme="minorEastAsia" w:hAnsiTheme="minorEastAsia"/>
          <w:sz w:val="24"/>
        </w:rPr>
      </w:pPr>
      <w:r w:rsidRPr="00F9414A">
        <w:rPr>
          <w:rFonts w:asciiTheme="minorEastAsia" w:eastAsiaTheme="minorEastAsia" w:hAnsiTheme="minorEastAsia" w:hint="eastAsia"/>
          <w:sz w:val="24"/>
        </w:rPr>
        <w:t>1</w:t>
      </w:r>
      <w:r w:rsidRPr="00F9414A">
        <w:rPr>
          <w:rFonts w:asciiTheme="minorEastAsia" w:eastAsiaTheme="minorEastAsia" w:hAnsiTheme="minorEastAsia"/>
          <w:sz w:val="24"/>
        </w:rPr>
        <w:t>.</w:t>
      </w:r>
      <w:r w:rsidRPr="00F9414A">
        <w:rPr>
          <w:rFonts w:asciiTheme="minorEastAsia" w:eastAsiaTheme="minorEastAsia" w:hAnsiTheme="minorEastAsia" w:hint="eastAsia"/>
          <w:sz w:val="24"/>
        </w:rPr>
        <w:t>多伦信号控制系统数据输入接口</w:t>
      </w:r>
      <w:r w:rsidR="00F9414A">
        <w:rPr>
          <w:rFonts w:asciiTheme="minorEastAsia" w:eastAsiaTheme="minorEastAsia" w:hAnsiTheme="minorEastAsia" w:hint="eastAsia"/>
          <w:sz w:val="24"/>
        </w:rPr>
        <w:t>；</w:t>
      </w:r>
    </w:p>
    <w:p w:rsidR="001D4198" w:rsidRPr="00F9414A" w:rsidRDefault="001D4198" w:rsidP="001D4198">
      <w:pPr>
        <w:rPr>
          <w:rFonts w:asciiTheme="minorEastAsia" w:eastAsiaTheme="minorEastAsia" w:hAnsiTheme="minorEastAsia"/>
          <w:sz w:val="24"/>
        </w:rPr>
      </w:pPr>
      <w:r w:rsidRPr="00F9414A">
        <w:rPr>
          <w:rFonts w:asciiTheme="minorEastAsia" w:eastAsiaTheme="minorEastAsia" w:hAnsiTheme="minorEastAsia"/>
          <w:sz w:val="24"/>
        </w:rPr>
        <w:t>2.</w:t>
      </w:r>
      <w:r w:rsidRPr="00F9414A">
        <w:rPr>
          <w:rFonts w:asciiTheme="minorEastAsia" w:eastAsiaTheme="minorEastAsia" w:hAnsiTheme="minorEastAsia" w:hint="eastAsia"/>
          <w:sz w:val="24"/>
        </w:rPr>
        <w:t>系统运行结果输出接口</w:t>
      </w:r>
      <w:r w:rsidR="00F9414A">
        <w:rPr>
          <w:rFonts w:asciiTheme="minorEastAsia" w:eastAsiaTheme="minorEastAsia" w:hAnsiTheme="minorEastAsia" w:hint="eastAsia"/>
          <w:sz w:val="24"/>
        </w:rPr>
        <w:t>；</w:t>
      </w:r>
    </w:p>
    <w:p w:rsidR="001D4198" w:rsidRDefault="001D4198" w:rsidP="001D4198">
      <w:pPr>
        <w:rPr>
          <w:rFonts w:asciiTheme="minorEastAsia" w:eastAsiaTheme="minorEastAsia" w:hAnsiTheme="minorEastAsia"/>
          <w:sz w:val="24"/>
        </w:rPr>
      </w:pPr>
      <w:r w:rsidRPr="00F9414A">
        <w:rPr>
          <w:rFonts w:asciiTheme="minorEastAsia" w:eastAsiaTheme="minorEastAsia" w:hAnsiTheme="minorEastAsia" w:hint="eastAsia"/>
          <w:sz w:val="24"/>
        </w:rPr>
        <w:t>3</w:t>
      </w:r>
      <w:r w:rsidRPr="00F9414A">
        <w:rPr>
          <w:rFonts w:asciiTheme="minorEastAsia" w:eastAsiaTheme="minorEastAsia" w:hAnsiTheme="minorEastAsia"/>
          <w:sz w:val="24"/>
        </w:rPr>
        <w:t>.</w:t>
      </w:r>
      <w:r w:rsidRPr="00F9414A">
        <w:rPr>
          <w:rFonts w:asciiTheme="minorEastAsia" w:eastAsiaTheme="minorEastAsia" w:hAnsiTheme="minorEastAsia" w:hint="eastAsia"/>
          <w:sz w:val="24"/>
        </w:rPr>
        <w:t>控制策略查看及控制接口</w:t>
      </w:r>
      <w:r w:rsidR="00F9414A">
        <w:rPr>
          <w:rFonts w:asciiTheme="minorEastAsia" w:eastAsiaTheme="minorEastAsia" w:hAnsiTheme="minorEastAsia" w:hint="eastAsia"/>
          <w:sz w:val="24"/>
        </w:rPr>
        <w:t>。</w:t>
      </w:r>
    </w:p>
    <w:p w:rsidR="00F9414A" w:rsidRPr="00F9414A" w:rsidRDefault="00F9414A" w:rsidP="001D4198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Theme="minorEastAsia" w:eastAsiaTheme="minorEastAsia" w:hAnsiTheme="minorEastAsia" w:hint="eastAsia"/>
          <w:sz w:val="24"/>
        </w:rPr>
        <w:t>信控结果评价输出接口</w:t>
      </w:r>
    </w:p>
    <w:p w:rsidR="00BF2713" w:rsidRDefault="00BF2713" w:rsidP="008A4E09">
      <w:pPr>
        <w:pStyle w:val="1"/>
        <w:rPr>
          <w:lang w:val="en-GB"/>
        </w:rPr>
      </w:pPr>
      <w:bookmarkStart w:id="36" w:name="_Toc14193397"/>
      <w:r w:rsidRPr="00060650">
        <w:rPr>
          <w:rFonts w:hint="eastAsia"/>
          <w:lang w:val="en-GB"/>
        </w:rPr>
        <w:t>数据库设计</w:t>
      </w:r>
      <w:bookmarkEnd w:id="36"/>
    </w:p>
    <w:p w:rsidR="00460CFE" w:rsidRPr="00FA3F5B" w:rsidRDefault="001A6063" w:rsidP="00460CFE">
      <w:pPr>
        <w:rPr>
          <w:i/>
          <w:iCs/>
          <w:color w:val="FF0000"/>
          <w:sz w:val="24"/>
        </w:rPr>
      </w:pPr>
      <w:r w:rsidRPr="00FA3F5B">
        <w:rPr>
          <w:rFonts w:hint="eastAsia"/>
          <w:i/>
          <w:iCs/>
          <w:color w:val="FF0000"/>
          <w:sz w:val="24"/>
        </w:rPr>
        <w:t xml:space="preserve"> </w:t>
      </w:r>
      <w:r w:rsidR="004274F7" w:rsidRPr="00FA3F5B">
        <w:rPr>
          <w:rFonts w:hint="eastAsia"/>
          <w:i/>
          <w:iCs/>
          <w:color w:val="FF0000"/>
          <w:sz w:val="24"/>
        </w:rPr>
        <w:t>[</w:t>
      </w:r>
      <w:r w:rsidR="00460CFE" w:rsidRPr="00FA3F5B">
        <w:rPr>
          <w:rFonts w:hint="eastAsia"/>
          <w:i/>
          <w:iCs/>
          <w:color w:val="FF0000"/>
          <w:sz w:val="24"/>
        </w:rPr>
        <w:t>说明所采用的数据库系统，设计工具，编程工具等。</w:t>
      </w:r>
      <w:r>
        <w:rPr>
          <w:rFonts w:hint="eastAsia"/>
          <w:i/>
          <w:iCs/>
          <w:color w:val="FF0000"/>
          <w:sz w:val="24"/>
        </w:rPr>
        <w:t>详细数据库设计文档后续提供。</w:t>
      </w:r>
      <w:r w:rsidR="004274F7" w:rsidRPr="00FA3F5B">
        <w:rPr>
          <w:rFonts w:hint="eastAsia"/>
          <w:i/>
          <w:iCs/>
          <w:color w:val="FF0000"/>
          <w:sz w:val="24"/>
        </w:rPr>
        <w:t>]</w:t>
      </w:r>
    </w:p>
    <w:p w:rsidR="00295201" w:rsidRDefault="00295201" w:rsidP="00253AA5">
      <w:pPr>
        <w:pStyle w:val="1"/>
        <w:rPr>
          <w:lang w:val="en-GB"/>
        </w:rPr>
      </w:pPr>
      <w:bookmarkStart w:id="37" w:name="_Toc14193398"/>
      <w:r>
        <w:rPr>
          <w:rFonts w:hint="eastAsia"/>
          <w:lang w:val="en-GB"/>
        </w:rPr>
        <w:t>界面设计</w:t>
      </w:r>
      <w:bookmarkStart w:id="38" w:name="_GoBack"/>
      <w:bookmarkEnd w:id="37"/>
      <w:bookmarkEnd w:id="38"/>
    </w:p>
    <w:p w:rsidR="00593E22" w:rsidRPr="00102A93" w:rsidRDefault="00F9414A" w:rsidP="00F9414A">
      <w:pPr>
        <w:ind w:firstLine="420"/>
        <w:rPr>
          <w:rFonts w:asciiTheme="minorEastAsia" w:eastAsiaTheme="minorEastAsia" w:hAnsiTheme="minor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仿真模型参数输入</w:t>
      </w:r>
      <w:r w:rsidR="00593E22" w:rsidRPr="00102A93">
        <w:rPr>
          <w:rFonts w:asciiTheme="minorEastAsia" w:eastAsiaTheme="minorEastAsia" w:hAnsiTheme="minorEastAsia" w:hint="eastAsia"/>
          <w:sz w:val="24"/>
        </w:rPr>
        <w:t>：</w:t>
      </w:r>
      <w:r w:rsidR="00593E22" w:rsidRPr="00102A93">
        <w:rPr>
          <w:rFonts w:asciiTheme="minorEastAsia" w:eastAsiaTheme="minorEastAsia" w:hAnsiTheme="minorEastAsia" w:hint="eastAsia"/>
          <w:sz w:val="24"/>
        </w:rPr>
        <w:t>输入及修改交通量、排队长度、仿真时长、车辆行驶参数等，自动采集结构化交通流数据</w:t>
      </w:r>
      <w:r w:rsidR="00593E22" w:rsidRPr="00102A93">
        <w:rPr>
          <w:rFonts w:asciiTheme="minorEastAsia" w:eastAsiaTheme="minorEastAsia" w:hAnsiTheme="minorEastAsia" w:hint="eastAsia"/>
          <w:sz w:val="24"/>
        </w:rPr>
        <w:t>。</w:t>
      </w:r>
    </w:p>
    <w:p w:rsidR="00F9414A" w:rsidRPr="00102A93" w:rsidRDefault="00F9414A" w:rsidP="00F9414A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强化学习参数输入：</w:t>
      </w:r>
      <w:r w:rsidRPr="00102A93">
        <w:rPr>
          <w:rFonts w:asciiTheme="minorEastAsia" w:eastAsiaTheme="minorEastAsia" w:hAnsiTheme="minorEastAsia" w:hint="eastAsia"/>
          <w:sz w:val="24"/>
        </w:rPr>
        <w:t>输入及修改例如学习率、discount因子等强化学习参数以快速得到优化策略</w:t>
      </w:r>
      <w:r w:rsidR="00593E22" w:rsidRPr="00102A93">
        <w:rPr>
          <w:rFonts w:asciiTheme="minorEastAsia" w:eastAsiaTheme="minorEastAsia" w:hAnsiTheme="minorEastAsia" w:hint="eastAsia"/>
          <w:sz w:val="24"/>
        </w:rPr>
        <w:t>。</w:t>
      </w:r>
    </w:p>
    <w:p w:rsidR="00F9414A" w:rsidRPr="00102A93" w:rsidRDefault="00F9414A" w:rsidP="00F9414A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仿真学习状态监控</w:t>
      </w:r>
      <w:r w:rsidR="00593E22" w:rsidRPr="00102A93">
        <w:rPr>
          <w:rFonts w:asciiTheme="minorEastAsia" w:eastAsiaTheme="minorEastAsia" w:hAnsiTheme="minorEastAsia" w:hint="eastAsia"/>
          <w:sz w:val="24"/>
        </w:rPr>
        <w:t>：</w:t>
      </w:r>
      <w:r w:rsidRPr="00102A93">
        <w:rPr>
          <w:rFonts w:asciiTheme="minorEastAsia" w:eastAsiaTheme="minorEastAsia" w:hAnsiTheme="minorEastAsia" w:hint="eastAsia"/>
          <w:sz w:val="24"/>
        </w:rPr>
        <w:t>当前仿真次数、当前信号控制策略、当前延误时间等参数监控</w:t>
      </w:r>
      <w:r w:rsidR="00102A93">
        <w:rPr>
          <w:rFonts w:asciiTheme="minorEastAsia" w:eastAsiaTheme="minorEastAsia" w:hAnsiTheme="minorEastAsia" w:hint="eastAsia"/>
          <w:sz w:val="24"/>
        </w:rPr>
        <w:t>。</w:t>
      </w:r>
    </w:p>
    <w:p w:rsidR="00F9414A" w:rsidRPr="00102A93" w:rsidRDefault="00593E22" w:rsidP="00593E22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学习收敛情况监控：</w:t>
      </w:r>
      <w:r w:rsidR="00F9414A" w:rsidRPr="00102A93">
        <w:rPr>
          <w:rFonts w:asciiTheme="minorEastAsia" w:eastAsiaTheme="minorEastAsia" w:hAnsiTheme="minorEastAsia" w:hint="eastAsia"/>
          <w:sz w:val="24"/>
        </w:rPr>
        <w:t>根据过去学习结果作图，判断目前智能体学习结果是否收敛，即是否得到越来越优化的信控策略</w:t>
      </w:r>
      <w:r w:rsidR="00102A93">
        <w:rPr>
          <w:rFonts w:asciiTheme="minorEastAsia" w:eastAsiaTheme="minorEastAsia" w:hAnsiTheme="minorEastAsia" w:hint="eastAsia"/>
          <w:sz w:val="24"/>
        </w:rPr>
        <w:t>。</w:t>
      </w:r>
    </w:p>
    <w:p w:rsidR="00F9414A" w:rsidRPr="00102A93" w:rsidRDefault="00593E22" w:rsidP="00593E22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信控控制策略输出：</w:t>
      </w:r>
      <w:r w:rsidR="00F9414A" w:rsidRPr="00102A93">
        <w:rPr>
          <w:rFonts w:asciiTheme="minorEastAsia" w:eastAsiaTheme="minorEastAsia" w:hAnsiTheme="minorEastAsia" w:hint="eastAsia"/>
          <w:sz w:val="24"/>
        </w:rPr>
        <w:t>输出不同交通状况下人工智能掌握的最佳信控策略</w:t>
      </w:r>
      <w:r w:rsidRPr="00102A93">
        <w:rPr>
          <w:rFonts w:asciiTheme="minorEastAsia" w:eastAsiaTheme="minorEastAsia" w:hAnsiTheme="minorEastAsia" w:hint="eastAsia"/>
          <w:sz w:val="24"/>
        </w:rPr>
        <w:t>。</w:t>
      </w:r>
    </w:p>
    <w:p w:rsidR="00F9414A" w:rsidRPr="00102A93" w:rsidRDefault="00593E22" w:rsidP="00593E22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信控效果评价输出：可</w:t>
      </w:r>
      <w:r w:rsidR="00F9414A" w:rsidRPr="00102A93">
        <w:rPr>
          <w:rFonts w:asciiTheme="minorEastAsia" w:eastAsiaTheme="minorEastAsia" w:hAnsiTheme="minorEastAsia" w:hint="eastAsia"/>
          <w:sz w:val="24"/>
        </w:rPr>
        <w:t>输出延误时间、平均速度、停车次数等评价指标</w:t>
      </w:r>
      <w:r w:rsidRPr="00102A93">
        <w:rPr>
          <w:rFonts w:asciiTheme="minorEastAsia" w:eastAsiaTheme="minorEastAsia" w:hAnsiTheme="minorEastAsia" w:hint="eastAsia"/>
          <w:sz w:val="24"/>
        </w:rPr>
        <w:t>。</w:t>
      </w:r>
    </w:p>
    <w:p w:rsidR="00593E22" w:rsidRPr="00102A93" w:rsidRDefault="00593E22" w:rsidP="00593E22">
      <w:pPr>
        <w:ind w:firstLine="420"/>
        <w:rPr>
          <w:rFonts w:asciiTheme="minorEastAsia" w:eastAsiaTheme="minorEastAsia" w:hAnsiTheme="minor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运行结果管理：保存历史结果并统计分析。</w:t>
      </w:r>
    </w:p>
    <w:p w:rsidR="00F9414A" w:rsidRPr="00102A93" w:rsidRDefault="00593E22" w:rsidP="00593E22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102A93">
        <w:rPr>
          <w:rFonts w:asciiTheme="minorEastAsia" w:eastAsiaTheme="minorEastAsia" w:hAnsiTheme="minorEastAsia" w:hint="eastAsia"/>
          <w:sz w:val="24"/>
        </w:rPr>
        <w:t>知识库管理：知识库</w:t>
      </w:r>
      <w:r w:rsidR="00F9414A" w:rsidRPr="00102A93">
        <w:rPr>
          <w:rFonts w:asciiTheme="minorEastAsia" w:eastAsiaTheme="minorEastAsia" w:hAnsiTheme="minorEastAsia" w:hint="eastAsia"/>
          <w:sz w:val="24"/>
        </w:rPr>
        <w:t>查看</w:t>
      </w:r>
      <w:r w:rsidRPr="00102A93">
        <w:rPr>
          <w:rFonts w:asciiTheme="minorEastAsia" w:eastAsiaTheme="minorEastAsia" w:hAnsiTheme="minorEastAsia" w:hint="eastAsia"/>
          <w:sz w:val="24"/>
        </w:rPr>
        <w:t>，</w:t>
      </w:r>
      <w:r w:rsidR="00F9414A" w:rsidRPr="00102A93">
        <w:rPr>
          <w:rFonts w:asciiTheme="minorEastAsia" w:eastAsiaTheme="minorEastAsia" w:hAnsiTheme="minorEastAsia" w:hint="eastAsia"/>
          <w:sz w:val="24"/>
        </w:rPr>
        <w:t>更新</w:t>
      </w:r>
      <w:r w:rsidRPr="00102A93">
        <w:rPr>
          <w:rFonts w:asciiTheme="minorEastAsia" w:eastAsiaTheme="minorEastAsia" w:hAnsiTheme="minorEastAsia" w:hint="eastAsia"/>
          <w:sz w:val="24"/>
        </w:rPr>
        <w:t>与</w:t>
      </w:r>
      <w:r w:rsidR="00F9414A" w:rsidRPr="00102A93">
        <w:rPr>
          <w:rFonts w:asciiTheme="minorEastAsia" w:eastAsiaTheme="minorEastAsia" w:hAnsiTheme="minorEastAsia" w:hint="eastAsia"/>
          <w:sz w:val="24"/>
        </w:rPr>
        <w:t>记录</w:t>
      </w:r>
      <w:r w:rsidRPr="00102A93">
        <w:rPr>
          <w:rFonts w:asciiTheme="minorEastAsia" w:eastAsiaTheme="minorEastAsia" w:hAnsiTheme="minorEastAsia" w:hint="eastAsia"/>
          <w:sz w:val="24"/>
        </w:rPr>
        <w:t>等。</w:t>
      </w:r>
    </w:p>
    <w:p w:rsidR="00FA1E8F" w:rsidRPr="00460CFE" w:rsidRDefault="00FA1E8F" w:rsidP="00FA1E8F">
      <w:pPr>
        <w:rPr>
          <w:i/>
          <w:lang w:val="en-GB"/>
        </w:rPr>
      </w:pPr>
      <w:r w:rsidRPr="00460CFE">
        <w:rPr>
          <w:rFonts w:hint="eastAsia"/>
          <w:i/>
          <w:iCs/>
          <w:color w:val="FF0000"/>
          <w:sz w:val="24"/>
        </w:rPr>
        <w:t>［本文档是对应遵循的界面设计的基本原则进行描述。］</w:t>
      </w:r>
    </w:p>
    <w:p w:rsidR="00295201" w:rsidRDefault="00295201" w:rsidP="00253AA5">
      <w:pPr>
        <w:pStyle w:val="1"/>
        <w:rPr>
          <w:lang w:val="en-GB"/>
        </w:rPr>
      </w:pPr>
      <w:bookmarkStart w:id="39" w:name="_Toc14193399"/>
      <w:r>
        <w:rPr>
          <w:rFonts w:hint="eastAsia"/>
          <w:lang w:val="en-GB"/>
        </w:rPr>
        <w:lastRenderedPageBreak/>
        <w:t>出错处理设计</w:t>
      </w:r>
      <w:bookmarkEnd w:id="39"/>
    </w:p>
    <w:p w:rsidR="005B2AD9" w:rsidRPr="00460CFE" w:rsidRDefault="005B2AD9" w:rsidP="005B2AD9">
      <w:pPr>
        <w:rPr>
          <w:i/>
          <w:lang w:val="en-GB"/>
        </w:rPr>
      </w:pPr>
      <w:r w:rsidRPr="00460CFE">
        <w:rPr>
          <w:rFonts w:hint="eastAsia"/>
          <w:i/>
          <w:iCs/>
          <w:color w:val="FF0000"/>
          <w:sz w:val="24"/>
        </w:rPr>
        <w:t>［本文档是对应遵循的出错处理的基本原则进行描述。］</w:t>
      </w:r>
    </w:p>
    <w:p w:rsidR="00295201" w:rsidRDefault="00295201" w:rsidP="00253AA5">
      <w:pPr>
        <w:pStyle w:val="1"/>
        <w:rPr>
          <w:lang w:val="en-GB"/>
        </w:rPr>
      </w:pPr>
      <w:bookmarkStart w:id="40" w:name="_Toc14193400"/>
      <w:r>
        <w:rPr>
          <w:rFonts w:hint="eastAsia"/>
          <w:lang w:val="en-GB"/>
        </w:rPr>
        <w:t>附录</w:t>
      </w:r>
      <w:bookmarkEnd w:id="40"/>
    </w:p>
    <w:p w:rsidR="005D07E4" w:rsidRPr="00460CFE" w:rsidRDefault="005D07E4" w:rsidP="005D07E4">
      <w:pPr>
        <w:rPr>
          <w:i/>
          <w:lang w:val="en-GB"/>
        </w:rPr>
      </w:pPr>
      <w:r w:rsidRPr="00460CFE">
        <w:rPr>
          <w:i/>
          <w:iCs/>
          <w:color w:val="FF0000"/>
          <w:sz w:val="24"/>
        </w:rPr>
        <w:t>[</w:t>
      </w:r>
      <w:r w:rsidRPr="00460CFE">
        <w:rPr>
          <w:rFonts w:hint="eastAsia"/>
          <w:i/>
          <w:iCs/>
          <w:color w:val="FF0000"/>
          <w:sz w:val="24"/>
        </w:rPr>
        <w:t>把其他与设计相关的文档放在这里，可以直接写在文档中，也可以放到其他文档中，在这里进行索引。比如利用其他工具所做的各种模型文件等。</w:t>
      </w:r>
      <w:r w:rsidRPr="00460CFE">
        <w:rPr>
          <w:rFonts w:hint="eastAsia"/>
          <w:i/>
          <w:iCs/>
          <w:color w:val="FF0000"/>
          <w:sz w:val="24"/>
        </w:rPr>
        <w:t>]</w:t>
      </w:r>
    </w:p>
    <w:sectPr w:rsidR="005D07E4" w:rsidRPr="00460CFE" w:rsidSect="00C54E55">
      <w:headerReference w:type="default" r:id="rId12"/>
      <w:footerReference w:type="default" r:id="rId13"/>
      <w:pgSz w:w="11906" w:h="16838" w:code="9"/>
      <w:pgMar w:top="1418" w:right="1418" w:bottom="1191" w:left="1418" w:header="851" w:footer="992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7BC" w:rsidRDefault="008347BC">
      <w:r>
        <w:separator/>
      </w:r>
    </w:p>
  </w:endnote>
  <w:endnote w:type="continuationSeparator" w:id="0">
    <w:p w:rsidR="008347BC" w:rsidRDefault="0083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7D2" w:rsidRDefault="00FB77D2">
    <w:pPr>
      <w:pStyle w:val="a4"/>
      <w:jc w:val="right"/>
    </w:pPr>
    <w:r>
      <w:rPr>
        <w:lang w:val="zh-CN"/>
      </w:rPr>
      <w:t xml:space="preserve"> </w:t>
    </w: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A223C2">
      <w:rPr>
        <w:b/>
        <w:noProof/>
      </w:rPr>
      <w:t>4</w:t>
    </w:r>
    <w:r>
      <w:rPr>
        <w:b/>
        <w:sz w:val="24"/>
      </w:rPr>
      <w:fldChar w:fldCharType="end"/>
    </w:r>
    <w:r>
      <w:rPr>
        <w:lang w:val="zh-CN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A223C2">
      <w:rPr>
        <w:b/>
        <w:noProof/>
      </w:rPr>
      <w:t>12</w:t>
    </w:r>
    <w:r>
      <w:rPr>
        <w:b/>
        <w:sz w:val="24"/>
      </w:rPr>
      <w:fldChar w:fldCharType="end"/>
    </w:r>
  </w:p>
  <w:p w:rsidR="00FB77D2" w:rsidRPr="007E342B" w:rsidRDefault="00FB77D2" w:rsidP="00E0144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7BC" w:rsidRDefault="008347BC">
      <w:r>
        <w:separator/>
      </w:r>
    </w:p>
  </w:footnote>
  <w:footnote w:type="continuationSeparator" w:id="0">
    <w:p w:rsidR="008347BC" w:rsidRDefault="0083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7D2" w:rsidRPr="007E342B" w:rsidRDefault="00FB77D2" w:rsidP="007E342B">
    <w:pPr>
      <w:pStyle w:val="ad"/>
    </w:pPr>
    <w:r>
      <w:rPr>
        <w:rFonts w:hint="eastAsia"/>
      </w:rPr>
      <w:t>南京东控智能交通研究院有限公司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B4CAC10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</w:lvl>
  </w:abstractNum>
  <w:abstractNum w:abstractNumId="1" w15:restartNumberingAfterBreak="0">
    <w:nsid w:val="FFFFFF7F"/>
    <w:multiLevelType w:val="singleLevel"/>
    <w:tmpl w:val="9A482B7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2" w15:restartNumberingAfterBreak="0">
    <w:nsid w:val="FFFFFF82"/>
    <w:multiLevelType w:val="singleLevel"/>
    <w:tmpl w:val="A3EC0552"/>
    <w:lvl w:ilvl="0">
      <w:start w:val="1"/>
      <w:numFmt w:val="bullet"/>
      <w:lvlText w:val=""/>
      <w:lvlJc w:val="left"/>
      <w:pPr>
        <w:tabs>
          <w:tab w:val="num" w:pos="907"/>
        </w:tabs>
        <w:ind w:left="907" w:hanging="397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F2D69FFC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40"/>
      </w:pPr>
      <w:rPr>
        <w:rFonts w:ascii="Symbol" w:hAnsi="Symbol" w:hint="default"/>
        <w:color w:val="auto"/>
      </w:rPr>
    </w:lvl>
  </w:abstractNum>
  <w:abstractNum w:abstractNumId="4" w15:restartNumberingAfterBreak="0">
    <w:nsid w:val="FFFFFF88"/>
    <w:multiLevelType w:val="singleLevel"/>
    <w:tmpl w:val="E2CAFE78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454"/>
      </w:pPr>
      <w:rPr>
        <w:rFonts w:hint="eastAsia"/>
      </w:r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F81BD"/>
        <w:sz w:val="11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4EB484A"/>
    <w:multiLevelType w:val="hybridMultilevel"/>
    <w:tmpl w:val="730CFD8E"/>
    <w:lvl w:ilvl="0" w:tplc="181C2F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FD13BE"/>
    <w:multiLevelType w:val="hybridMultilevel"/>
    <w:tmpl w:val="696A91D2"/>
    <w:lvl w:ilvl="0" w:tplc="5DD63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D818EB"/>
    <w:multiLevelType w:val="hybridMultilevel"/>
    <w:tmpl w:val="FC88A3CE"/>
    <w:lvl w:ilvl="0" w:tplc="FAB49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37CDD"/>
    <w:multiLevelType w:val="hybridMultilevel"/>
    <w:tmpl w:val="FA10F3C4"/>
    <w:lvl w:ilvl="0" w:tplc="FFFFFFFF">
      <w:start w:val="1"/>
      <w:numFmt w:val="decimal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93866CE"/>
    <w:multiLevelType w:val="hybridMultilevel"/>
    <w:tmpl w:val="79203188"/>
    <w:lvl w:ilvl="0" w:tplc="B2981E7A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C86BFC"/>
    <w:multiLevelType w:val="multilevel"/>
    <w:tmpl w:val="8B5480F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821"/>
        </w:tabs>
        <w:ind w:left="5821" w:hanging="582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48AB0DB6"/>
    <w:multiLevelType w:val="hybridMultilevel"/>
    <w:tmpl w:val="741492A0"/>
    <w:lvl w:ilvl="0" w:tplc="759699DE"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B82F95"/>
    <w:multiLevelType w:val="hybridMultilevel"/>
    <w:tmpl w:val="BCBE4136"/>
    <w:lvl w:ilvl="0" w:tplc="947AB6A8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7F85F84"/>
    <w:multiLevelType w:val="hybridMultilevel"/>
    <w:tmpl w:val="2A7648CE"/>
    <w:lvl w:ilvl="0" w:tplc="C8AE6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225369"/>
    <w:multiLevelType w:val="hybridMultilevel"/>
    <w:tmpl w:val="5024D25C"/>
    <w:lvl w:ilvl="0" w:tplc="1FD46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737457"/>
    <w:multiLevelType w:val="hybridMultilevel"/>
    <w:tmpl w:val="0688E578"/>
    <w:lvl w:ilvl="0" w:tplc="1DDCD982">
      <w:start w:val="1"/>
      <w:numFmt w:val="bullet"/>
      <w:lvlText w:val=""/>
      <w:lvlJc w:val="left"/>
      <w:pPr>
        <w:tabs>
          <w:tab w:val="num" w:pos="836"/>
        </w:tabs>
        <w:ind w:left="833" w:hanging="357"/>
      </w:pPr>
      <w:rPr>
        <w:rFonts w:ascii="Symbol" w:hAnsi="Symbol" w:hint="default"/>
      </w:rPr>
    </w:lvl>
    <w:lvl w:ilvl="1" w:tplc="BE204B90">
      <w:start w:val="6"/>
      <w:numFmt w:val="bullet"/>
      <w:lvlText w:val="-"/>
      <w:lvlJc w:val="left"/>
      <w:pPr>
        <w:tabs>
          <w:tab w:val="num" w:pos="1391"/>
        </w:tabs>
        <w:ind w:left="1391" w:hanging="555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6"/>
        </w:tabs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6"/>
        </w:tabs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6"/>
        </w:tabs>
        <w:ind w:left="33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6"/>
        </w:tabs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6"/>
        </w:tabs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6"/>
        </w:tabs>
        <w:ind w:left="55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6"/>
        </w:tabs>
        <w:ind w:left="62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13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6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6"/>
  </w:num>
  <w:num w:numId="22">
    <w:abstractNumId w:val="11"/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1"/>
  </w:num>
  <w:num w:numId="27">
    <w:abstractNumId w:val="11"/>
  </w:num>
  <w:num w:numId="28">
    <w:abstractNumId w:val="5"/>
  </w:num>
  <w:num w:numId="29">
    <w:abstractNumId w:val="8"/>
  </w:num>
  <w:num w:numId="30">
    <w:abstractNumId w:val="15"/>
  </w:num>
  <w:num w:numId="31">
    <w:abstractNumId w:val="14"/>
  </w:num>
  <w:num w:numId="32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戴 昇宏">
    <w15:presenceInfo w15:providerId="Windows Live" w15:userId="361fa4626bae54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sTQzMTczt7CwtLBQ0lEKTi0uzszPAykwrAUAyO+dzCwAAAA="/>
  </w:docVars>
  <w:rsids>
    <w:rsidRoot w:val="00D5221B"/>
    <w:rsid w:val="00001A98"/>
    <w:rsid w:val="00001D6E"/>
    <w:rsid w:val="000026D1"/>
    <w:rsid w:val="000036D5"/>
    <w:rsid w:val="00005A78"/>
    <w:rsid w:val="000063FB"/>
    <w:rsid w:val="00007827"/>
    <w:rsid w:val="00007EC9"/>
    <w:rsid w:val="000104EB"/>
    <w:rsid w:val="00010CAA"/>
    <w:rsid w:val="0001243A"/>
    <w:rsid w:val="0001271E"/>
    <w:rsid w:val="000158A5"/>
    <w:rsid w:val="00016590"/>
    <w:rsid w:val="000175F5"/>
    <w:rsid w:val="0001796D"/>
    <w:rsid w:val="00020D16"/>
    <w:rsid w:val="000214D7"/>
    <w:rsid w:val="000215B9"/>
    <w:rsid w:val="00024289"/>
    <w:rsid w:val="00024D79"/>
    <w:rsid w:val="000259C0"/>
    <w:rsid w:val="00030829"/>
    <w:rsid w:val="00031B36"/>
    <w:rsid w:val="000372D7"/>
    <w:rsid w:val="00043463"/>
    <w:rsid w:val="000435E7"/>
    <w:rsid w:val="00045F39"/>
    <w:rsid w:val="00055778"/>
    <w:rsid w:val="00057497"/>
    <w:rsid w:val="00057A59"/>
    <w:rsid w:val="00057BA2"/>
    <w:rsid w:val="00057C5B"/>
    <w:rsid w:val="00060650"/>
    <w:rsid w:val="00072421"/>
    <w:rsid w:val="00074DBF"/>
    <w:rsid w:val="00082F2D"/>
    <w:rsid w:val="00083D43"/>
    <w:rsid w:val="000905F8"/>
    <w:rsid w:val="000918E3"/>
    <w:rsid w:val="000919DF"/>
    <w:rsid w:val="000937B4"/>
    <w:rsid w:val="0009518A"/>
    <w:rsid w:val="00097D13"/>
    <w:rsid w:val="000A1F86"/>
    <w:rsid w:val="000A39CF"/>
    <w:rsid w:val="000A5630"/>
    <w:rsid w:val="000A5D34"/>
    <w:rsid w:val="000A62F2"/>
    <w:rsid w:val="000A74A8"/>
    <w:rsid w:val="000B436B"/>
    <w:rsid w:val="000B5367"/>
    <w:rsid w:val="000C2F92"/>
    <w:rsid w:val="000C3270"/>
    <w:rsid w:val="000C40A4"/>
    <w:rsid w:val="000C7BA9"/>
    <w:rsid w:val="000D1E81"/>
    <w:rsid w:val="000D2FFC"/>
    <w:rsid w:val="000D5285"/>
    <w:rsid w:val="000D7EA1"/>
    <w:rsid w:val="000E1ACB"/>
    <w:rsid w:val="000E3C25"/>
    <w:rsid w:val="000E4366"/>
    <w:rsid w:val="000E52C7"/>
    <w:rsid w:val="000E68FB"/>
    <w:rsid w:val="000E796D"/>
    <w:rsid w:val="000F0F60"/>
    <w:rsid w:val="000F4AD9"/>
    <w:rsid w:val="000F688E"/>
    <w:rsid w:val="00100B83"/>
    <w:rsid w:val="00100EE3"/>
    <w:rsid w:val="00102A93"/>
    <w:rsid w:val="00103EB7"/>
    <w:rsid w:val="00106617"/>
    <w:rsid w:val="001077DC"/>
    <w:rsid w:val="00110D49"/>
    <w:rsid w:val="00111A41"/>
    <w:rsid w:val="00114E81"/>
    <w:rsid w:val="00115751"/>
    <w:rsid w:val="00116B7D"/>
    <w:rsid w:val="00117318"/>
    <w:rsid w:val="00117419"/>
    <w:rsid w:val="0011795D"/>
    <w:rsid w:val="0012088F"/>
    <w:rsid w:val="001222BB"/>
    <w:rsid w:val="0012255B"/>
    <w:rsid w:val="001241B8"/>
    <w:rsid w:val="0012466A"/>
    <w:rsid w:val="00126A0F"/>
    <w:rsid w:val="001343B5"/>
    <w:rsid w:val="0013537B"/>
    <w:rsid w:val="00135F83"/>
    <w:rsid w:val="00136E57"/>
    <w:rsid w:val="00141155"/>
    <w:rsid w:val="00143D97"/>
    <w:rsid w:val="00144D3B"/>
    <w:rsid w:val="0014545F"/>
    <w:rsid w:val="001456D8"/>
    <w:rsid w:val="001459E0"/>
    <w:rsid w:val="00145FD1"/>
    <w:rsid w:val="00147F04"/>
    <w:rsid w:val="00150F39"/>
    <w:rsid w:val="0015436E"/>
    <w:rsid w:val="001558E5"/>
    <w:rsid w:val="00156882"/>
    <w:rsid w:val="0016106D"/>
    <w:rsid w:val="00161389"/>
    <w:rsid w:val="001633B7"/>
    <w:rsid w:val="00170FD4"/>
    <w:rsid w:val="00171C44"/>
    <w:rsid w:val="00173853"/>
    <w:rsid w:val="001807B5"/>
    <w:rsid w:val="00180BA5"/>
    <w:rsid w:val="00180BAA"/>
    <w:rsid w:val="00185E64"/>
    <w:rsid w:val="00186DAE"/>
    <w:rsid w:val="001921C2"/>
    <w:rsid w:val="00192AE8"/>
    <w:rsid w:val="00195EBF"/>
    <w:rsid w:val="00196A2A"/>
    <w:rsid w:val="001A1B76"/>
    <w:rsid w:val="001A1C91"/>
    <w:rsid w:val="001A3E93"/>
    <w:rsid w:val="001A410B"/>
    <w:rsid w:val="001A4BBF"/>
    <w:rsid w:val="001A56F3"/>
    <w:rsid w:val="001A5C0A"/>
    <w:rsid w:val="001A6063"/>
    <w:rsid w:val="001A6F46"/>
    <w:rsid w:val="001A725A"/>
    <w:rsid w:val="001B06C1"/>
    <w:rsid w:val="001B1FF2"/>
    <w:rsid w:val="001B26B5"/>
    <w:rsid w:val="001B51AB"/>
    <w:rsid w:val="001B7395"/>
    <w:rsid w:val="001C2127"/>
    <w:rsid w:val="001C604A"/>
    <w:rsid w:val="001C7128"/>
    <w:rsid w:val="001C72FB"/>
    <w:rsid w:val="001D0289"/>
    <w:rsid w:val="001D2AC1"/>
    <w:rsid w:val="001D3A1C"/>
    <w:rsid w:val="001D4198"/>
    <w:rsid w:val="001D5667"/>
    <w:rsid w:val="001D56F2"/>
    <w:rsid w:val="001E025F"/>
    <w:rsid w:val="001E0F13"/>
    <w:rsid w:val="001E282D"/>
    <w:rsid w:val="001E6671"/>
    <w:rsid w:val="001F0E2F"/>
    <w:rsid w:val="001F1B43"/>
    <w:rsid w:val="001F1C2C"/>
    <w:rsid w:val="001F486B"/>
    <w:rsid w:val="001F6463"/>
    <w:rsid w:val="001F7CCF"/>
    <w:rsid w:val="00202706"/>
    <w:rsid w:val="00206661"/>
    <w:rsid w:val="00211C22"/>
    <w:rsid w:val="00212064"/>
    <w:rsid w:val="00212CC2"/>
    <w:rsid w:val="00214917"/>
    <w:rsid w:val="002160B4"/>
    <w:rsid w:val="00221EB8"/>
    <w:rsid w:val="00221F7C"/>
    <w:rsid w:val="002223A0"/>
    <w:rsid w:val="00222B67"/>
    <w:rsid w:val="002238E4"/>
    <w:rsid w:val="00230F41"/>
    <w:rsid w:val="00231BB7"/>
    <w:rsid w:val="00233C63"/>
    <w:rsid w:val="002363B3"/>
    <w:rsid w:val="00241051"/>
    <w:rsid w:val="0024328A"/>
    <w:rsid w:val="00243893"/>
    <w:rsid w:val="0024469B"/>
    <w:rsid w:val="00253AA5"/>
    <w:rsid w:val="002630D5"/>
    <w:rsid w:val="002644EC"/>
    <w:rsid w:val="002662D2"/>
    <w:rsid w:val="00270548"/>
    <w:rsid w:val="0027111F"/>
    <w:rsid w:val="00271CA8"/>
    <w:rsid w:val="002721C8"/>
    <w:rsid w:val="002729BE"/>
    <w:rsid w:val="00273A68"/>
    <w:rsid w:val="00274789"/>
    <w:rsid w:val="002759AA"/>
    <w:rsid w:val="00276E3F"/>
    <w:rsid w:val="002774DC"/>
    <w:rsid w:val="0028080A"/>
    <w:rsid w:val="00286F6C"/>
    <w:rsid w:val="00287E01"/>
    <w:rsid w:val="00290BB2"/>
    <w:rsid w:val="002939C5"/>
    <w:rsid w:val="00293E4B"/>
    <w:rsid w:val="0029485E"/>
    <w:rsid w:val="00295201"/>
    <w:rsid w:val="00295759"/>
    <w:rsid w:val="00295762"/>
    <w:rsid w:val="00295E09"/>
    <w:rsid w:val="00296466"/>
    <w:rsid w:val="00297715"/>
    <w:rsid w:val="002A2996"/>
    <w:rsid w:val="002A3875"/>
    <w:rsid w:val="002A4B3A"/>
    <w:rsid w:val="002A4E5B"/>
    <w:rsid w:val="002A6097"/>
    <w:rsid w:val="002A7A97"/>
    <w:rsid w:val="002A7B48"/>
    <w:rsid w:val="002B370E"/>
    <w:rsid w:val="002B37C2"/>
    <w:rsid w:val="002B7B63"/>
    <w:rsid w:val="002C2050"/>
    <w:rsid w:val="002C5EFE"/>
    <w:rsid w:val="002C6B84"/>
    <w:rsid w:val="002C7D7A"/>
    <w:rsid w:val="002C7E62"/>
    <w:rsid w:val="002D03E7"/>
    <w:rsid w:val="002D08FD"/>
    <w:rsid w:val="002D1DF9"/>
    <w:rsid w:val="002D3314"/>
    <w:rsid w:val="002D35DF"/>
    <w:rsid w:val="002D432A"/>
    <w:rsid w:val="002D606C"/>
    <w:rsid w:val="002E2383"/>
    <w:rsid w:val="002E5FC6"/>
    <w:rsid w:val="002E60DD"/>
    <w:rsid w:val="002F14BF"/>
    <w:rsid w:val="002F16E0"/>
    <w:rsid w:val="002F24FF"/>
    <w:rsid w:val="002F2A26"/>
    <w:rsid w:val="002F5B8B"/>
    <w:rsid w:val="0030080A"/>
    <w:rsid w:val="00304A8B"/>
    <w:rsid w:val="00304B1C"/>
    <w:rsid w:val="00306426"/>
    <w:rsid w:val="00306965"/>
    <w:rsid w:val="00306E04"/>
    <w:rsid w:val="003124E4"/>
    <w:rsid w:val="00312D5F"/>
    <w:rsid w:val="00313E1B"/>
    <w:rsid w:val="00314315"/>
    <w:rsid w:val="00314F31"/>
    <w:rsid w:val="003236E6"/>
    <w:rsid w:val="003248DC"/>
    <w:rsid w:val="00326709"/>
    <w:rsid w:val="003269A3"/>
    <w:rsid w:val="00326C0C"/>
    <w:rsid w:val="00332BD6"/>
    <w:rsid w:val="00336617"/>
    <w:rsid w:val="003410ED"/>
    <w:rsid w:val="00341145"/>
    <w:rsid w:val="003422AD"/>
    <w:rsid w:val="003427EC"/>
    <w:rsid w:val="00342DDB"/>
    <w:rsid w:val="00345986"/>
    <w:rsid w:val="00352E28"/>
    <w:rsid w:val="00353649"/>
    <w:rsid w:val="00356467"/>
    <w:rsid w:val="00356973"/>
    <w:rsid w:val="003570E7"/>
    <w:rsid w:val="003608E2"/>
    <w:rsid w:val="0036145B"/>
    <w:rsid w:val="00366150"/>
    <w:rsid w:val="00366AB6"/>
    <w:rsid w:val="0036732B"/>
    <w:rsid w:val="00371BB2"/>
    <w:rsid w:val="00373684"/>
    <w:rsid w:val="0038334D"/>
    <w:rsid w:val="00385F13"/>
    <w:rsid w:val="00387D86"/>
    <w:rsid w:val="0039063E"/>
    <w:rsid w:val="00392DB0"/>
    <w:rsid w:val="00394C86"/>
    <w:rsid w:val="00394D52"/>
    <w:rsid w:val="00395038"/>
    <w:rsid w:val="00396FFE"/>
    <w:rsid w:val="003A0173"/>
    <w:rsid w:val="003A1DD1"/>
    <w:rsid w:val="003A2405"/>
    <w:rsid w:val="003A3A17"/>
    <w:rsid w:val="003A5954"/>
    <w:rsid w:val="003A5D4D"/>
    <w:rsid w:val="003A5DB9"/>
    <w:rsid w:val="003A62B9"/>
    <w:rsid w:val="003A633E"/>
    <w:rsid w:val="003B072C"/>
    <w:rsid w:val="003B1D7B"/>
    <w:rsid w:val="003B7A14"/>
    <w:rsid w:val="003C1063"/>
    <w:rsid w:val="003C1BA9"/>
    <w:rsid w:val="003C4962"/>
    <w:rsid w:val="003C605B"/>
    <w:rsid w:val="003C7042"/>
    <w:rsid w:val="003C77A5"/>
    <w:rsid w:val="003D2802"/>
    <w:rsid w:val="003D399D"/>
    <w:rsid w:val="003D4ED5"/>
    <w:rsid w:val="003D62CB"/>
    <w:rsid w:val="003D6447"/>
    <w:rsid w:val="003D6E07"/>
    <w:rsid w:val="003D7D9B"/>
    <w:rsid w:val="003D7E7C"/>
    <w:rsid w:val="003E0D1E"/>
    <w:rsid w:val="003E274D"/>
    <w:rsid w:val="003E3395"/>
    <w:rsid w:val="003E7273"/>
    <w:rsid w:val="003F075E"/>
    <w:rsid w:val="003F1702"/>
    <w:rsid w:val="003F18AC"/>
    <w:rsid w:val="003F3430"/>
    <w:rsid w:val="003F50C8"/>
    <w:rsid w:val="003F6CEB"/>
    <w:rsid w:val="00405A58"/>
    <w:rsid w:val="0040694C"/>
    <w:rsid w:val="00406F7A"/>
    <w:rsid w:val="004073EC"/>
    <w:rsid w:val="00407D17"/>
    <w:rsid w:val="004140CF"/>
    <w:rsid w:val="00415C28"/>
    <w:rsid w:val="00417515"/>
    <w:rsid w:val="00423964"/>
    <w:rsid w:val="00424D81"/>
    <w:rsid w:val="00424DEF"/>
    <w:rsid w:val="00425692"/>
    <w:rsid w:val="004274F7"/>
    <w:rsid w:val="004321D3"/>
    <w:rsid w:val="004355F1"/>
    <w:rsid w:val="00442601"/>
    <w:rsid w:val="00443BF7"/>
    <w:rsid w:val="0044438C"/>
    <w:rsid w:val="0044759E"/>
    <w:rsid w:val="0045146C"/>
    <w:rsid w:val="00455D3A"/>
    <w:rsid w:val="00460CFE"/>
    <w:rsid w:val="004637F4"/>
    <w:rsid w:val="00464F13"/>
    <w:rsid w:val="00466184"/>
    <w:rsid w:val="00466D3B"/>
    <w:rsid w:val="00466F43"/>
    <w:rsid w:val="004705EB"/>
    <w:rsid w:val="00470D22"/>
    <w:rsid w:val="00475681"/>
    <w:rsid w:val="00476491"/>
    <w:rsid w:val="00477E6E"/>
    <w:rsid w:val="00484823"/>
    <w:rsid w:val="0048742B"/>
    <w:rsid w:val="00490924"/>
    <w:rsid w:val="00496FD3"/>
    <w:rsid w:val="004971DA"/>
    <w:rsid w:val="004A38EF"/>
    <w:rsid w:val="004A393A"/>
    <w:rsid w:val="004A3BC0"/>
    <w:rsid w:val="004A4473"/>
    <w:rsid w:val="004A59B4"/>
    <w:rsid w:val="004A77B4"/>
    <w:rsid w:val="004B064F"/>
    <w:rsid w:val="004B3FDC"/>
    <w:rsid w:val="004B5990"/>
    <w:rsid w:val="004B670C"/>
    <w:rsid w:val="004C0164"/>
    <w:rsid w:val="004D6E93"/>
    <w:rsid w:val="004D71CE"/>
    <w:rsid w:val="004E0192"/>
    <w:rsid w:val="004E64F9"/>
    <w:rsid w:val="004F7B68"/>
    <w:rsid w:val="0050195F"/>
    <w:rsid w:val="005041D1"/>
    <w:rsid w:val="00505687"/>
    <w:rsid w:val="005071DF"/>
    <w:rsid w:val="005100F7"/>
    <w:rsid w:val="005132FA"/>
    <w:rsid w:val="005145D0"/>
    <w:rsid w:val="00516402"/>
    <w:rsid w:val="0052174A"/>
    <w:rsid w:val="005221D9"/>
    <w:rsid w:val="00523323"/>
    <w:rsid w:val="005239FC"/>
    <w:rsid w:val="00524C60"/>
    <w:rsid w:val="005262BB"/>
    <w:rsid w:val="00527172"/>
    <w:rsid w:val="00530B68"/>
    <w:rsid w:val="00535109"/>
    <w:rsid w:val="00542B74"/>
    <w:rsid w:val="00543EF9"/>
    <w:rsid w:val="0054553E"/>
    <w:rsid w:val="0055348F"/>
    <w:rsid w:val="00553DBB"/>
    <w:rsid w:val="00554165"/>
    <w:rsid w:val="005575B6"/>
    <w:rsid w:val="00557F58"/>
    <w:rsid w:val="00561343"/>
    <w:rsid w:val="005625F1"/>
    <w:rsid w:val="00563C0B"/>
    <w:rsid w:val="00566863"/>
    <w:rsid w:val="00567661"/>
    <w:rsid w:val="00571AC3"/>
    <w:rsid w:val="00571E5F"/>
    <w:rsid w:val="0057468D"/>
    <w:rsid w:val="00580B86"/>
    <w:rsid w:val="00583D79"/>
    <w:rsid w:val="005846B4"/>
    <w:rsid w:val="005847C9"/>
    <w:rsid w:val="00584D06"/>
    <w:rsid w:val="00586996"/>
    <w:rsid w:val="00590C5C"/>
    <w:rsid w:val="00590CCF"/>
    <w:rsid w:val="00591440"/>
    <w:rsid w:val="00593B63"/>
    <w:rsid w:val="00593E22"/>
    <w:rsid w:val="00593FB7"/>
    <w:rsid w:val="005940C4"/>
    <w:rsid w:val="0059728E"/>
    <w:rsid w:val="005A147A"/>
    <w:rsid w:val="005A39D2"/>
    <w:rsid w:val="005A63F8"/>
    <w:rsid w:val="005B068E"/>
    <w:rsid w:val="005B2AD9"/>
    <w:rsid w:val="005B7650"/>
    <w:rsid w:val="005C45EA"/>
    <w:rsid w:val="005C5AFE"/>
    <w:rsid w:val="005D07E4"/>
    <w:rsid w:val="005D5BAE"/>
    <w:rsid w:val="005D6C03"/>
    <w:rsid w:val="005E123B"/>
    <w:rsid w:val="005E2565"/>
    <w:rsid w:val="005E3517"/>
    <w:rsid w:val="005E3942"/>
    <w:rsid w:val="005E553E"/>
    <w:rsid w:val="005E733D"/>
    <w:rsid w:val="005F0998"/>
    <w:rsid w:val="005F432B"/>
    <w:rsid w:val="005F5EEC"/>
    <w:rsid w:val="005F6031"/>
    <w:rsid w:val="005F62A0"/>
    <w:rsid w:val="0060111C"/>
    <w:rsid w:val="00601A7F"/>
    <w:rsid w:val="006029FE"/>
    <w:rsid w:val="006032D1"/>
    <w:rsid w:val="0060332C"/>
    <w:rsid w:val="0060341C"/>
    <w:rsid w:val="006055FA"/>
    <w:rsid w:val="00606AFD"/>
    <w:rsid w:val="006078AC"/>
    <w:rsid w:val="00607F4D"/>
    <w:rsid w:val="00613290"/>
    <w:rsid w:val="0062439D"/>
    <w:rsid w:val="00630107"/>
    <w:rsid w:val="00631E9A"/>
    <w:rsid w:val="006340FD"/>
    <w:rsid w:val="0063639F"/>
    <w:rsid w:val="00637429"/>
    <w:rsid w:val="00640614"/>
    <w:rsid w:val="006419EB"/>
    <w:rsid w:val="00642B8A"/>
    <w:rsid w:val="00642FE4"/>
    <w:rsid w:val="006437F9"/>
    <w:rsid w:val="006443CA"/>
    <w:rsid w:val="006447D0"/>
    <w:rsid w:val="00646455"/>
    <w:rsid w:val="00646C75"/>
    <w:rsid w:val="006473BE"/>
    <w:rsid w:val="0065016B"/>
    <w:rsid w:val="006505C8"/>
    <w:rsid w:val="00651EAF"/>
    <w:rsid w:val="0065379C"/>
    <w:rsid w:val="0065697A"/>
    <w:rsid w:val="00660A27"/>
    <w:rsid w:val="0066130E"/>
    <w:rsid w:val="00662BAF"/>
    <w:rsid w:val="00663495"/>
    <w:rsid w:val="006645BA"/>
    <w:rsid w:val="00665469"/>
    <w:rsid w:val="00665C15"/>
    <w:rsid w:val="00666678"/>
    <w:rsid w:val="00674AC7"/>
    <w:rsid w:val="00677531"/>
    <w:rsid w:val="00681FF4"/>
    <w:rsid w:val="00684D85"/>
    <w:rsid w:val="006878B2"/>
    <w:rsid w:val="00691C25"/>
    <w:rsid w:val="00692231"/>
    <w:rsid w:val="0069767C"/>
    <w:rsid w:val="006A00B1"/>
    <w:rsid w:val="006A1726"/>
    <w:rsid w:val="006A21CB"/>
    <w:rsid w:val="006A2DD3"/>
    <w:rsid w:val="006A4152"/>
    <w:rsid w:val="006A4542"/>
    <w:rsid w:val="006A5AC5"/>
    <w:rsid w:val="006A5DED"/>
    <w:rsid w:val="006A6CA1"/>
    <w:rsid w:val="006A7419"/>
    <w:rsid w:val="006B065F"/>
    <w:rsid w:val="006B5871"/>
    <w:rsid w:val="006B742A"/>
    <w:rsid w:val="006C109C"/>
    <w:rsid w:val="006C25FE"/>
    <w:rsid w:val="006C2EA3"/>
    <w:rsid w:val="006D00C4"/>
    <w:rsid w:val="006D0DFE"/>
    <w:rsid w:val="006D1F64"/>
    <w:rsid w:val="006D3ACA"/>
    <w:rsid w:val="006D4666"/>
    <w:rsid w:val="006D6018"/>
    <w:rsid w:val="006E1137"/>
    <w:rsid w:val="006E1DD3"/>
    <w:rsid w:val="006E2B0B"/>
    <w:rsid w:val="006E2DEF"/>
    <w:rsid w:val="006E7855"/>
    <w:rsid w:val="006F19F3"/>
    <w:rsid w:val="006F2AAE"/>
    <w:rsid w:val="006F4051"/>
    <w:rsid w:val="006F490F"/>
    <w:rsid w:val="006F5014"/>
    <w:rsid w:val="006F6B8C"/>
    <w:rsid w:val="006F6DC5"/>
    <w:rsid w:val="007017C8"/>
    <w:rsid w:val="00706564"/>
    <w:rsid w:val="00706801"/>
    <w:rsid w:val="00706BC4"/>
    <w:rsid w:val="0071014B"/>
    <w:rsid w:val="00710A87"/>
    <w:rsid w:val="00715390"/>
    <w:rsid w:val="0071561E"/>
    <w:rsid w:val="007160C2"/>
    <w:rsid w:val="00716BF1"/>
    <w:rsid w:val="00720B67"/>
    <w:rsid w:val="00720BD7"/>
    <w:rsid w:val="007231DC"/>
    <w:rsid w:val="00726353"/>
    <w:rsid w:val="00730541"/>
    <w:rsid w:val="007326C4"/>
    <w:rsid w:val="00735FD1"/>
    <w:rsid w:val="00737DF9"/>
    <w:rsid w:val="00737E7B"/>
    <w:rsid w:val="0074453F"/>
    <w:rsid w:val="007452D4"/>
    <w:rsid w:val="00746347"/>
    <w:rsid w:val="00747CD3"/>
    <w:rsid w:val="007502A2"/>
    <w:rsid w:val="007547B2"/>
    <w:rsid w:val="00756CAA"/>
    <w:rsid w:val="00757478"/>
    <w:rsid w:val="00757B29"/>
    <w:rsid w:val="00760EED"/>
    <w:rsid w:val="007626C7"/>
    <w:rsid w:val="0076524E"/>
    <w:rsid w:val="007704B3"/>
    <w:rsid w:val="00771037"/>
    <w:rsid w:val="00771A3A"/>
    <w:rsid w:val="00772227"/>
    <w:rsid w:val="0077486D"/>
    <w:rsid w:val="007755DF"/>
    <w:rsid w:val="007775F4"/>
    <w:rsid w:val="00781337"/>
    <w:rsid w:val="007829A2"/>
    <w:rsid w:val="0078465C"/>
    <w:rsid w:val="0078476B"/>
    <w:rsid w:val="00794483"/>
    <w:rsid w:val="007A05DE"/>
    <w:rsid w:val="007A0B1D"/>
    <w:rsid w:val="007A0EA9"/>
    <w:rsid w:val="007A1E23"/>
    <w:rsid w:val="007A2754"/>
    <w:rsid w:val="007A4483"/>
    <w:rsid w:val="007A4F5B"/>
    <w:rsid w:val="007A5E4F"/>
    <w:rsid w:val="007A7A70"/>
    <w:rsid w:val="007B1A7D"/>
    <w:rsid w:val="007B2CE6"/>
    <w:rsid w:val="007B66DD"/>
    <w:rsid w:val="007B6B46"/>
    <w:rsid w:val="007B74F1"/>
    <w:rsid w:val="007C03B5"/>
    <w:rsid w:val="007D3934"/>
    <w:rsid w:val="007D3D61"/>
    <w:rsid w:val="007D59C2"/>
    <w:rsid w:val="007E1354"/>
    <w:rsid w:val="007E13CD"/>
    <w:rsid w:val="007E155D"/>
    <w:rsid w:val="007E1E56"/>
    <w:rsid w:val="007E342B"/>
    <w:rsid w:val="007E3576"/>
    <w:rsid w:val="007E4645"/>
    <w:rsid w:val="007E668E"/>
    <w:rsid w:val="007E7AB9"/>
    <w:rsid w:val="007F0276"/>
    <w:rsid w:val="007F066A"/>
    <w:rsid w:val="007F1948"/>
    <w:rsid w:val="007F3A85"/>
    <w:rsid w:val="007F480C"/>
    <w:rsid w:val="007F6E58"/>
    <w:rsid w:val="008018C1"/>
    <w:rsid w:val="00807E93"/>
    <w:rsid w:val="0082028F"/>
    <w:rsid w:val="00822268"/>
    <w:rsid w:val="00823401"/>
    <w:rsid w:val="00826D75"/>
    <w:rsid w:val="00831238"/>
    <w:rsid w:val="00831535"/>
    <w:rsid w:val="008318B5"/>
    <w:rsid w:val="00831905"/>
    <w:rsid w:val="00834219"/>
    <w:rsid w:val="008347BC"/>
    <w:rsid w:val="00836269"/>
    <w:rsid w:val="00837546"/>
    <w:rsid w:val="00842231"/>
    <w:rsid w:val="008443A1"/>
    <w:rsid w:val="008462FB"/>
    <w:rsid w:val="00857A9C"/>
    <w:rsid w:val="0086167B"/>
    <w:rsid w:val="008619EB"/>
    <w:rsid w:val="00862A6F"/>
    <w:rsid w:val="00863123"/>
    <w:rsid w:val="0086320E"/>
    <w:rsid w:val="00865B2B"/>
    <w:rsid w:val="0087003C"/>
    <w:rsid w:val="00874250"/>
    <w:rsid w:val="00882E03"/>
    <w:rsid w:val="008837ED"/>
    <w:rsid w:val="00883A53"/>
    <w:rsid w:val="00887CC7"/>
    <w:rsid w:val="0089094C"/>
    <w:rsid w:val="008933D2"/>
    <w:rsid w:val="00893A64"/>
    <w:rsid w:val="00895EBD"/>
    <w:rsid w:val="00895F00"/>
    <w:rsid w:val="00897551"/>
    <w:rsid w:val="008A1270"/>
    <w:rsid w:val="008A1C37"/>
    <w:rsid w:val="008A4E09"/>
    <w:rsid w:val="008A6865"/>
    <w:rsid w:val="008B0601"/>
    <w:rsid w:val="008C4B99"/>
    <w:rsid w:val="008C65DB"/>
    <w:rsid w:val="008C7395"/>
    <w:rsid w:val="008C7AD0"/>
    <w:rsid w:val="008D1E0B"/>
    <w:rsid w:val="008D21B2"/>
    <w:rsid w:val="008D2321"/>
    <w:rsid w:val="008D2E1A"/>
    <w:rsid w:val="008D3E58"/>
    <w:rsid w:val="008D7E68"/>
    <w:rsid w:val="008E0450"/>
    <w:rsid w:val="008E7864"/>
    <w:rsid w:val="008F02FA"/>
    <w:rsid w:val="008F3197"/>
    <w:rsid w:val="008F42AC"/>
    <w:rsid w:val="008F4B78"/>
    <w:rsid w:val="008F678B"/>
    <w:rsid w:val="008F718E"/>
    <w:rsid w:val="008F73A5"/>
    <w:rsid w:val="008F7F77"/>
    <w:rsid w:val="0090121C"/>
    <w:rsid w:val="00901B8D"/>
    <w:rsid w:val="00902B4C"/>
    <w:rsid w:val="009030DF"/>
    <w:rsid w:val="009034B9"/>
    <w:rsid w:val="00903685"/>
    <w:rsid w:val="009126C1"/>
    <w:rsid w:val="00912924"/>
    <w:rsid w:val="00914F68"/>
    <w:rsid w:val="00917616"/>
    <w:rsid w:val="00923EC1"/>
    <w:rsid w:val="00932624"/>
    <w:rsid w:val="0093458D"/>
    <w:rsid w:val="00934605"/>
    <w:rsid w:val="00940909"/>
    <w:rsid w:val="0094462A"/>
    <w:rsid w:val="00955B87"/>
    <w:rsid w:val="00955F92"/>
    <w:rsid w:val="009614C2"/>
    <w:rsid w:val="0096359C"/>
    <w:rsid w:val="0096726A"/>
    <w:rsid w:val="00970C17"/>
    <w:rsid w:val="00973E9D"/>
    <w:rsid w:val="00975218"/>
    <w:rsid w:val="009766FC"/>
    <w:rsid w:val="009770C1"/>
    <w:rsid w:val="009823EF"/>
    <w:rsid w:val="00982577"/>
    <w:rsid w:val="00982A97"/>
    <w:rsid w:val="0098354B"/>
    <w:rsid w:val="0099096A"/>
    <w:rsid w:val="00990E17"/>
    <w:rsid w:val="00991171"/>
    <w:rsid w:val="00991DC1"/>
    <w:rsid w:val="009938E9"/>
    <w:rsid w:val="009940F0"/>
    <w:rsid w:val="00994538"/>
    <w:rsid w:val="009949E1"/>
    <w:rsid w:val="00995D18"/>
    <w:rsid w:val="00997ADE"/>
    <w:rsid w:val="009A108D"/>
    <w:rsid w:val="009A2B3E"/>
    <w:rsid w:val="009A6031"/>
    <w:rsid w:val="009A71B8"/>
    <w:rsid w:val="009B2D61"/>
    <w:rsid w:val="009B3E69"/>
    <w:rsid w:val="009B42B4"/>
    <w:rsid w:val="009B6717"/>
    <w:rsid w:val="009D4B04"/>
    <w:rsid w:val="009D51D5"/>
    <w:rsid w:val="009D7852"/>
    <w:rsid w:val="009E21C5"/>
    <w:rsid w:val="009E3F77"/>
    <w:rsid w:val="009E4C05"/>
    <w:rsid w:val="009E5372"/>
    <w:rsid w:val="009E7B3D"/>
    <w:rsid w:val="009F1F2E"/>
    <w:rsid w:val="009F265B"/>
    <w:rsid w:val="009F29F9"/>
    <w:rsid w:val="009F2D31"/>
    <w:rsid w:val="009F76F5"/>
    <w:rsid w:val="009F7D9E"/>
    <w:rsid w:val="00A009E8"/>
    <w:rsid w:val="00A00FBA"/>
    <w:rsid w:val="00A0234C"/>
    <w:rsid w:val="00A03524"/>
    <w:rsid w:val="00A046F8"/>
    <w:rsid w:val="00A10E56"/>
    <w:rsid w:val="00A110C7"/>
    <w:rsid w:val="00A13145"/>
    <w:rsid w:val="00A15D6B"/>
    <w:rsid w:val="00A16713"/>
    <w:rsid w:val="00A203FA"/>
    <w:rsid w:val="00A223C2"/>
    <w:rsid w:val="00A25982"/>
    <w:rsid w:val="00A276B1"/>
    <w:rsid w:val="00A30A43"/>
    <w:rsid w:val="00A34F3B"/>
    <w:rsid w:val="00A35746"/>
    <w:rsid w:val="00A35BB8"/>
    <w:rsid w:val="00A362F4"/>
    <w:rsid w:val="00A37EE8"/>
    <w:rsid w:val="00A4203F"/>
    <w:rsid w:val="00A42B7C"/>
    <w:rsid w:val="00A44C6E"/>
    <w:rsid w:val="00A45157"/>
    <w:rsid w:val="00A46A7B"/>
    <w:rsid w:val="00A46F71"/>
    <w:rsid w:val="00A47453"/>
    <w:rsid w:val="00A47933"/>
    <w:rsid w:val="00A52361"/>
    <w:rsid w:val="00A53EAC"/>
    <w:rsid w:val="00A544B2"/>
    <w:rsid w:val="00A561F0"/>
    <w:rsid w:val="00A573BF"/>
    <w:rsid w:val="00A57FAC"/>
    <w:rsid w:val="00A624DE"/>
    <w:rsid w:val="00A6381F"/>
    <w:rsid w:val="00A67BE0"/>
    <w:rsid w:val="00A71251"/>
    <w:rsid w:val="00A73236"/>
    <w:rsid w:val="00A75F61"/>
    <w:rsid w:val="00A76B8F"/>
    <w:rsid w:val="00A77B72"/>
    <w:rsid w:val="00A8089F"/>
    <w:rsid w:val="00A811E2"/>
    <w:rsid w:val="00A824CA"/>
    <w:rsid w:val="00A923A1"/>
    <w:rsid w:val="00A93059"/>
    <w:rsid w:val="00A93C76"/>
    <w:rsid w:val="00A9511E"/>
    <w:rsid w:val="00A96304"/>
    <w:rsid w:val="00AA0FE2"/>
    <w:rsid w:val="00AA2A36"/>
    <w:rsid w:val="00AA2AE2"/>
    <w:rsid w:val="00AA3C95"/>
    <w:rsid w:val="00AA633F"/>
    <w:rsid w:val="00AB3340"/>
    <w:rsid w:val="00AB415B"/>
    <w:rsid w:val="00AB4355"/>
    <w:rsid w:val="00AC5526"/>
    <w:rsid w:val="00AC5BB5"/>
    <w:rsid w:val="00AC7F11"/>
    <w:rsid w:val="00AD16FF"/>
    <w:rsid w:val="00AD1F7F"/>
    <w:rsid w:val="00AD3DF5"/>
    <w:rsid w:val="00AD6CE2"/>
    <w:rsid w:val="00AE07BA"/>
    <w:rsid w:val="00AE1DC6"/>
    <w:rsid w:val="00AE663D"/>
    <w:rsid w:val="00AE7B9D"/>
    <w:rsid w:val="00AF0281"/>
    <w:rsid w:val="00AF3E3F"/>
    <w:rsid w:val="00B00456"/>
    <w:rsid w:val="00B03BC9"/>
    <w:rsid w:val="00B0658F"/>
    <w:rsid w:val="00B079AE"/>
    <w:rsid w:val="00B14B8F"/>
    <w:rsid w:val="00B2292C"/>
    <w:rsid w:val="00B3204D"/>
    <w:rsid w:val="00B32DAA"/>
    <w:rsid w:val="00B34476"/>
    <w:rsid w:val="00B40ABC"/>
    <w:rsid w:val="00B46F52"/>
    <w:rsid w:val="00B513C1"/>
    <w:rsid w:val="00B53800"/>
    <w:rsid w:val="00B538F6"/>
    <w:rsid w:val="00B542B5"/>
    <w:rsid w:val="00B55AD8"/>
    <w:rsid w:val="00B561AD"/>
    <w:rsid w:val="00B624F0"/>
    <w:rsid w:val="00B75AE6"/>
    <w:rsid w:val="00B7797B"/>
    <w:rsid w:val="00B81135"/>
    <w:rsid w:val="00B852AD"/>
    <w:rsid w:val="00B855F3"/>
    <w:rsid w:val="00B91E9F"/>
    <w:rsid w:val="00B95537"/>
    <w:rsid w:val="00B9683E"/>
    <w:rsid w:val="00BA1CE2"/>
    <w:rsid w:val="00BA1F40"/>
    <w:rsid w:val="00BA2E23"/>
    <w:rsid w:val="00BA33DB"/>
    <w:rsid w:val="00BA5A28"/>
    <w:rsid w:val="00BA60BD"/>
    <w:rsid w:val="00BA64F2"/>
    <w:rsid w:val="00BA767E"/>
    <w:rsid w:val="00BA7ECE"/>
    <w:rsid w:val="00BB66BA"/>
    <w:rsid w:val="00BB69A6"/>
    <w:rsid w:val="00BB6A95"/>
    <w:rsid w:val="00BB7C9F"/>
    <w:rsid w:val="00BC3991"/>
    <w:rsid w:val="00BD0095"/>
    <w:rsid w:val="00BD0F10"/>
    <w:rsid w:val="00BD0FBE"/>
    <w:rsid w:val="00BD1BF5"/>
    <w:rsid w:val="00BD31D8"/>
    <w:rsid w:val="00BD4E49"/>
    <w:rsid w:val="00BE13AC"/>
    <w:rsid w:val="00BE3839"/>
    <w:rsid w:val="00BE5D06"/>
    <w:rsid w:val="00BF16D7"/>
    <w:rsid w:val="00BF19B2"/>
    <w:rsid w:val="00BF2713"/>
    <w:rsid w:val="00BF439D"/>
    <w:rsid w:val="00BF44A3"/>
    <w:rsid w:val="00BF70AC"/>
    <w:rsid w:val="00C02FCB"/>
    <w:rsid w:val="00C050F0"/>
    <w:rsid w:val="00C0788A"/>
    <w:rsid w:val="00C1140F"/>
    <w:rsid w:val="00C11710"/>
    <w:rsid w:val="00C13EC8"/>
    <w:rsid w:val="00C21317"/>
    <w:rsid w:val="00C21C1D"/>
    <w:rsid w:val="00C245E1"/>
    <w:rsid w:val="00C26477"/>
    <w:rsid w:val="00C277D7"/>
    <w:rsid w:val="00C27A41"/>
    <w:rsid w:val="00C30C30"/>
    <w:rsid w:val="00C32130"/>
    <w:rsid w:val="00C3227D"/>
    <w:rsid w:val="00C32949"/>
    <w:rsid w:val="00C353DE"/>
    <w:rsid w:val="00C35B4C"/>
    <w:rsid w:val="00C37F41"/>
    <w:rsid w:val="00C41884"/>
    <w:rsid w:val="00C42FCC"/>
    <w:rsid w:val="00C4318E"/>
    <w:rsid w:val="00C44DAD"/>
    <w:rsid w:val="00C4752A"/>
    <w:rsid w:val="00C54E55"/>
    <w:rsid w:val="00C559FF"/>
    <w:rsid w:val="00C620D1"/>
    <w:rsid w:val="00C62394"/>
    <w:rsid w:val="00C63CC5"/>
    <w:rsid w:val="00C6484D"/>
    <w:rsid w:val="00C711AE"/>
    <w:rsid w:val="00C73BAB"/>
    <w:rsid w:val="00C75B65"/>
    <w:rsid w:val="00C76F77"/>
    <w:rsid w:val="00C77440"/>
    <w:rsid w:val="00C82344"/>
    <w:rsid w:val="00C86644"/>
    <w:rsid w:val="00C87EB2"/>
    <w:rsid w:val="00C913AE"/>
    <w:rsid w:val="00C954EF"/>
    <w:rsid w:val="00CA0D20"/>
    <w:rsid w:val="00CA2582"/>
    <w:rsid w:val="00CA520E"/>
    <w:rsid w:val="00CA683E"/>
    <w:rsid w:val="00CA69F4"/>
    <w:rsid w:val="00CA6DE0"/>
    <w:rsid w:val="00CA7442"/>
    <w:rsid w:val="00CB0F41"/>
    <w:rsid w:val="00CB17A8"/>
    <w:rsid w:val="00CB4D49"/>
    <w:rsid w:val="00CC3F9C"/>
    <w:rsid w:val="00CC580E"/>
    <w:rsid w:val="00CD1764"/>
    <w:rsid w:val="00CD3D61"/>
    <w:rsid w:val="00CD5913"/>
    <w:rsid w:val="00CD6646"/>
    <w:rsid w:val="00CD6AEE"/>
    <w:rsid w:val="00CD7447"/>
    <w:rsid w:val="00CE051A"/>
    <w:rsid w:val="00CE297F"/>
    <w:rsid w:val="00CE3B46"/>
    <w:rsid w:val="00CE5801"/>
    <w:rsid w:val="00CE7907"/>
    <w:rsid w:val="00CF14D4"/>
    <w:rsid w:val="00CF1A26"/>
    <w:rsid w:val="00CF4827"/>
    <w:rsid w:val="00D00A96"/>
    <w:rsid w:val="00D01317"/>
    <w:rsid w:val="00D033C5"/>
    <w:rsid w:val="00D03EF9"/>
    <w:rsid w:val="00D14F3B"/>
    <w:rsid w:val="00D15601"/>
    <w:rsid w:val="00D209A9"/>
    <w:rsid w:val="00D21999"/>
    <w:rsid w:val="00D2245D"/>
    <w:rsid w:val="00D23392"/>
    <w:rsid w:val="00D23CB7"/>
    <w:rsid w:val="00D241DF"/>
    <w:rsid w:val="00D24931"/>
    <w:rsid w:val="00D268A4"/>
    <w:rsid w:val="00D27E81"/>
    <w:rsid w:val="00D31EA0"/>
    <w:rsid w:val="00D35AAF"/>
    <w:rsid w:val="00D35E41"/>
    <w:rsid w:val="00D450A1"/>
    <w:rsid w:val="00D46AC5"/>
    <w:rsid w:val="00D46F72"/>
    <w:rsid w:val="00D51AE3"/>
    <w:rsid w:val="00D5221B"/>
    <w:rsid w:val="00D52C97"/>
    <w:rsid w:val="00D605AA"/>
    <w:rsid w:val="00D627E3"/>
    <w:rsid w:val="00D62813"/>
    <w:rsid w:val="00D636A3"/>
    <w:rsid w:val="00D65330"/>
    <w:rsid w:val="00D66F76"/>
    <w:rsid w:val="00D67611"/>
    <w:rsid w:val="00D721C3"/>
    <w:rsid w:val="00D724C8"/>
    <w:rsid w:val="00D72867"/>
    <w:rsid w:val="00D7627A"/>
    <w:rsid w:val="00D7668F"/>
    <w:rsid w:val="00D81396"/>
    <w:rsid w:val="00D85C91"/>
    <w:rsid w:val="00D8611C"/>
    <w:rsid w:val="00D86FFD"/>
    <w:rsid w:val="00D9075A"/>
    <w:rsid w:val="00D914E1"/>
    <w:rsid w:val="00D93C4E"/>
    <w:rsid w:val="00D944D6"/>
    <w:rsid w:val="00D9584C"/>
    <w:rsid w:val="00DA0FB9"/>
    <w:rsid w:val="00DA297E"/>
    <w:rsid w:val="00DA35D3"/>
    <w:rsid w:val="00DA6460"/>
    <w:rsid w:val="00DB58A4"/>
    <w:rsid w:val="00DB7B19"/>
    <w:rsid w:val="00DC21FE"/>
    <w:rsid w:val="00DC2B19"/>
    <w:rsid w:val="00DC3FD7"/>
    <w:rsid w:val="00DC576C"/>
    <w:rsid w:val="00DC79AB"/>
    <w:rsid w:val="00DD13FE"/>
    <w:rsid w:val="00DD300B"/>
    <w:rsid w:val="00DD51C0"/>
    <w:rsid w:val="00DE228E"/>
    <w:rsid w:val="00DE36B7"/>
    <w:rsid w:val="00DE5DA4"/>
    <w:rsid w:val="00DF109A"/>
    <w:rsid w:val="00DF1333"/>
    <w:rsid w:val="00DF3936"/>
    <w:rsid w:val="00DF4EC0"/>
    <w:rsid w:val="00DF795A"/>
    <w:rsid w:val="00E01440"/>
    <w:rsid w:val="00E03F95"/>
    <w:rsid w:val="00E052F6"/>
    <w:rsid w:val="00E060BF"/>
    <w:rsid w:val="00E10F24"/>
    <w:rsid w:val="00E12B5A"/>
    <w:rsid w:val="00E1309D"/>
    <w:rsid w:val="00E15484"/>
    <w:rsid w:val="00E16C5B"/>
    <w:rsid w:val="00E17283"/>
    <w:rsid w:val="00E20D36"/>
    <w:rsid w:val="00E21E0C"/>
    <w:rsid w:val="00E23111"/>
    <w:rsid w:val="00E260C2"/>
    <w:rsid w:val="00E264FF"/>
    <w:rsid w:val="00E34010"/>
    <w:rsid w:val="00E34CB1"/>
    <w:rsid w:val="00E42222"/>
    <w:rsid w:val="00E4397B"/>
    <w:rsid w:val="00E51189"/>
    <w:rsid w:val="00E52189"/>
    <w:rsid w:val="00E52BD6"/>
    <w:rsid w:val="00E54584"/>
    <w:rsid w:val="00E54B05"/>
    <w:rsid w:val="00E555D4"/>
    <w:rsid w:val="00E6065A"/>
    <w:rsid w:val="00E60DF5"/>
    <w:rsid w:val="00E61044"/>
    <w:rsid w:val="00E631AD"/>
    <w:rsid w:val="00E64DA4"/>
    <w:rsid w:val="00E72E05"/>
    <w:rsid w:val="00E76732"/>
    <w:rsid w:val="00E83987"/>
    <w:rsid w:val="00E87413"/>
    <w:rsid w:val="00E87C84"/>
    <w:rsid w:val="00E91ADD"/>
    <w:rsid w:val="00E921F7"/>
    <w:rsid w:val="00E923B6"/>
    <w:rsid w:val="00E92DFF"/>
    <w:rsid w:val="00E94B34"/>
    <w:rsid w:val="00E968D0"/>
    <w:rsid w:val="00E96ED3"/>
    <w:rsid w:val="00EA0C6D"/>
    <w:rsid w:val="00EA37AC"/>
    <w:rsid w:val="00EB334B"/>
    <w:rsid w:val="00EB3F17"/>
    <w:rsid w:val="00EB6D21"/>
    <w:rsid w:val="00EC0200"/>
    <w:rsid w:val="00EC0B48"/>
    <w:rsid w:val="00EC2CE2"/>
    <w:rsid w:val="00EC5030"/>
    <w:rsid w:val="00EC61BA"/>
    <w:rsid w:val="00ED153F"/>
    <w:rsid w:val="00ED6D9D"/>
    <w:rsid w:val="00EE2DBC"/>
    <w:rsid w:val="00EF009C"/>
    <w:rsid w:val="00EF2261"/>
    <w:rsid w:val="00EF2F82"/>
    <w:rsid w:val="00EF56C1"/>
    <w:rsid w:val="00F00940"/>
    <w:rsid w:val="00F017E1"/>
    <w:rsid w:val="00F026B3"/>
    <w:rsid w:val="00F035ED"/>
    <w:rsid w:val="00F0423E"/>
    <w:rsid w:val="00F04C0D"/>
    <w:rsid w:val="00F07B0B"/>
    <w:rsid w:val="00F07F30"/>
    <w:rsid w:val="00F11121"/>
    <w:rsid w:val="00F13EF3"/>
    <w:rsid w:val="00F14340"/>
    <w:rsid w:val="00F14792"/>
    <w:rsid w:val="00F15004"/>
    <w:rsid w:val="00F20A0B"/>
    <w:rsid w:val="00F25941"/>
    <w:rsid w:val="00F26261"/>
    <w:rsid w:val="00F26AD7"/>
    <w:rsid w:val="00F27505"/>
    <w:rsid w:val="00F3070F"/>
    <w:rsid w:val="00F33C14"/>
    <w:rsid w:val="00F35407"/>
    <w:rsid w:val="00F366AE"/>
    <w:rsid w:val="00F37954"/>
    <w:rsid w:val="00F37C4B"/>
    <w:rsid w:val="00F423D4"/>
    <w:rsid w:val="00F42C44"/>
    <w:rsid w:val="00F50EDD"/>
    <w:rsid w:val="00F563D6"/>
    <w:rsid w:val="00F56ADE"/>
    <w:rsid w:val="00F56C16"/>
    <w:rsid w:val="00F636E1"/>
    <w:rsid w:val="00F63FD3"/>
    <w:rsid w:val="00F671BD"/>
    <w:rsid w:val="00F67A76"/>
    <w:rsid w:val="00F70460"/>
    <w:rsid w:val="00F72F95"/>
    <w:rsid w:val="00F746A3"/>
    <w:rsid w:val="00F76536"/>
    <w:rsid w:val="00F76FA4"/>
    <w:rsid w:val="00F807C5"/>
    <w:rsid w:val="00F8558E"/>
    <w:rsid w:val="00F85CA0"/>
    <w:rsid w:val="00F8612F"/>
    <w:rsid w:val="00F90C18"/>
    <w:rsid w:val="00F92304"/>
    <w:rsid w:val="00F9414A"/>
    <w:rsid w:val="00F965DF"/>
    <w:rsid w:val="00F96986"/>
    <w:rsid w:val="00F97107"/>
    <w:rsid w:val="00F97413"/>
    <w:rsid w:val="00F97DAC"/>
    <w:rsid w:val="00FA030C"/>
    <w:rsid w:val="00FA172F"/>
    <w:rsid w:val="00FA1E8F"/>
    <w:rsid w:val="00FA3412"/>
    <w:rsid w:val="00FA3F5B"/>
    <w:rsid w:val="00FA50E6"/>
    <w:rsid w:val="00FA5A1A"/>
    <w:rsid w:val="00FA65F0"/>
    <w:rsid w:val="00FB0BCB"/>
    <w:rsid w:val="00FB1E4D"/>
    <w:rsid w:val="00FB3096"/>
    <w:rsid w:val="00FB75BD"/>
    <w:rsid w:val="00FB77D2"/>
    <w:rsid w:val="00FC17E3"/>
    <w:rsid w:val="00FC19CE"/>
    <w:rsid w:val="00FC2683"/>
    <w:rsid w:val="00FD07DD"/>
    <w:rsid w:val="00FD0CB3"/>
    <w:rsid w:val="00FD3367"/>
    <w:rsid w:val="00FD6780"/>
    <w:rsid w:val="00FE0674"/>
    <w:rsid w:val="00FE3A91"/>
    <w:rsid w:val="00FE6F7F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79FEE"/>
  <w15:docId w15:val="{D72AF681-8D17-4F80-9323-421CDA17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221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1.,123321,1.标题"/>
    <w:basedOn w:val="a"/>
    <w:next w:val="a"/>
    <w:autoRedefine/>
    <w:qFormat/>
    <w:rsid w:val="00D5221B"/>
    <w:pPr>
      <w:keepNext/>
      <w:keepLines/>
      <w:numPr>
        <w:numId w:val="1"/>
      </w:numPr>
      <w:spacing w:before="480" w:line="360" w:lineRule="auto"/>
      <w:outlineLvl w:val="0"/>
    </w:pPr>
    <w:rPr>
      <w:rFonts w:ascii="Arial" w:eastAsia="黑体" w:hAnsi="Arial"/>
      <w:color w:val="000000"/>
      <w:kern w:val="44"/>
      <w:sz w:val="36"/>
      <w:szCs w:val="36"/>
    </w:rPr>
  </w:style>
  <w:style w:type="paragraph" w:styleId="2">
    <w:name w:val="heading 2"/>
    <w:aliases w:val="l2,H2,h2,sect 1.2,1.1标题"/>
    <w:basedOn w:val="a"/>
    <w:next w:val="a"/>
    <w:autoRedefine/>
    <w:qFormat/>
    <w:rsid w:val="00A53EAC"/>
    <w:pPr>
      <w:keepNext/>
      <w:keepLines/>
      <w:numPr>
        <w:ilvl w:val="1"/>
        <w:numId w:val="1"/>
      </w:numPr>
      <w:tabs>
        <w:tab w:val="clear" w:pos="5821"/>
      </w:tabs>
      <w:adjustRightInd w:val="0"/>
      <w:ind w:left="851" w:hanging="993"/>
      <w:jc w:val="left"/>
      <w:outlineLvl w:val="1"/>
    </w:pPr>
    <w:rPr>
      <w:rFonts w:ascii="Arial" w:eastAsia="黑体" w:hAnsi="Arial"/>
      <w:color w:val="000000"/>
      <w:sz w:val="30"/>
      <w:szCs w:val="30"/>
      <w:lang w:val="en-GB"/>
    </w:rPr>
  </w:style>
  <w:style w:type="paragraph" w:styleId="3">
    <w:name w:val="heading 3"/>
    <w:aliases w:val="H3,h3,sect1.2.3,level_3,PIM 3,Level 3 Head,Heading 3 - old,sect1.2.31,sect1.2.32,sect1.2.311,sect1.2.33,sect1.2.312,1.1.1标题,标题 3 Char Char,标题 3 Char,Bold Head,bh,prop3,3,3heading,heading 3,Heading 31,Underrubrik2,Arial 12 Fett,3rd level,l3,CT,2h,Ma"/>
    <w:basedOn w:val="a"/>
    <w:next w:val="a"/>
    <w:autoRedefine/>
    <w:qFormat/>
    <w:rsid w:val="0012255B"/>
    <w:pPr>
      <w:keepNext/>
      <w:keepLines/>
      <w:numPr>
        <w:ilvl w:val="2"/>
        <w:numId w:val="1"/>
      </w:numPr>
      <w:spacing w:before="40"/>
      <w:outlineLvl w:val="2"/>
    </w:pPr>
    <w:rPr>
      <w:rFonts w:eastAsia="楷体_GB2312"/>
      <w:b/>
      <w:color w:val="000000"/>
      <w:sz w:val="30"/>
      <w:szCs w:val="30"/>
    </w:rPr>
  </w:style>
  <w:style w:type="paragraph" w:styleId="4">
    <w:name w:val="heading 4"/>
    <w:basedOn w:val="a"/>
    <w:next w:val="a"/>
    <w:autoRedefine/>
    <w:qFormat/>
    <w:rsid w:val="00D5221B"/>
    <w:pPr>
      <w:keepNext/>
      <w:keepLines/>
      <w:numPr>
        <w:ilvl w:val="3"/>
        <w:numId w:val="1"/>
      </w:numPr>
      <w:spacing w:before="40"/>
      <w:outlineLvl w:val="3"/>
    </w:pPr>
    <w:rPr>
      <w:rFonts w:ascii="Arial" w:eastAsia="楷体_GB2312" w:hAnsi="Arial"/>
      <w:b/>
      <w:bCs/>
      <w:color w:val="000000"/>
      <w:szCs w:val="21"/>
    </w:rPr>
  </w:style>
  <w:style w:type="paragraph" w:styleId="5">
    <w:name w:val="heading 5"/>
    <w:basedOn w:val="a"/>
    <w:next w:val="a"/>
    <w:autoRedefine/>
    <w:qFormat/>
    <w:rsid w:val="00D522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i/>
      <w:color w:val="000000"/>
      <w:szCs w:val="21"/>
    </w:rPr>
  </w:style>
  <w:style w:type="paragraph" w:styleId="6">
    <w:name w:val="heading 6"/>
    <w:basedOn w:val="a"/>
    <w:next w:val="a"/>
    <w:autoRedefine/>
    <w:qFormat/>
    <w:rsid w:val="00D522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color w:val="000000"/>
      <w:szCs w:val="21"/>
    </w:rPr>
  </w:style>
  <w:style w:type="paragraph" w:styleId="7">
    <w:name w:val="heading 7"/>
    <w:aliases w:val=" Char Char Char,Char Char Char"/>
    <w:basedOn w:val="a"/>
    <w:next w:val="a"/>
    <w:autoRedefine/>
    <w:qFormat/>
    <w:rsid w:val="00D5221B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15"/>
    </w:rPr>
  </w:style>
  <w:style w:type="paragraph" w:styleId="8">
    <w:name w:val="heading 8"/>
    <w:basedOn w:val="a"/>
    <w:next w:val="a"/>
    <w:qFormat/>
    <w:rsid w:val="00D5221B"/>
    <w:pPr>
      <w:keepNext/>
      <w:numPr>
        <w:ilvl w:val="7"/>
        <w:numId w:val="1"/>
      </w:numPr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"/>
    <w:next w:val="a"/>
    <w:qFormat/>
    <w:rsid w:val="00D522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特点,表正文,正文非缩进"/>
    <w:basedOn w:val="a"/>
    <w:rsid w:val="00D5221B"/>
    <w:pPr>
      <w:ind w:firstLineChars="200" w:firstLine="420"/>
    </w:pPr>
  </w:style>
  <w:style w:type="paragraph" w:styleId="a4">
    <w:name w:val="footer"/>
    <w:basedOn w:val="a"/>
    <w:link w:val="a5"/>
    <w:uiPriority w:val="99"/>
    <w:rsid w:val="00D5221B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character" w:styleId="a6">
    <w:name w:val="page number"/>
    <w:basedOn w:val="a0"/>
    <w:rsid w:val="00D5221B"/>
  </w:style>
  <w:style w:type="character" w:styleId="a7">
    <w:name w:val="Hyperlink"/>
    <w:aliases w:val="超级链接"/>
    <w:uiPriority w:val="99"/>
    <w:rsid w:val="00D5221B"/>
    <w:rPr>
      <w:color w:val="0000FF"/>
      <w:u w:val="single"/>
    </w:rPr>
  </w:style>
  <w:style w:type="paragraph" w:customStyle="1" w:styleId="a8">
    <w:name w:val="表样式"/>
    <w:basedOn w:val="a9"/>
    <w:next w:val="a"/>
    <w:autoRedefine/>
    <w:rsid w:val="00D5221B"/>
    <w:pPr>
      <w:widowControl/>
      <w:tabs>
        <w:tab w:val="num" w:pos="907"/>
      </w:tabs>
      <w:ind w:left="907" w:hanging="397"/>
      <w:jc w:val="center"/>
    </w:pPr>
    <w:rPr>
      <w:rFonts w:eastAsia="楷体_GB2312"/>
      <w:smallCaps/>
    </w:rPr>
  </w:style>
  <w:style w:type="paragraph" w:styleId="a9">
    <w:name w:val="table of figures"/>
    <w:basedOn w:val="a"/>
    <w:next w:val="a"/>
    <w:semiHidden/>
    <w:rsid w:val="00D5221B"/>
    <w:pPr>
      <w:ind w:left="420" w:hanging="420"/>
      <w:jc w:val="left"/>
    </w:pPr>
    <w:rPr>
      <w:caps/>
      <w:sz w:val="20"/>
    </w:rPr>
  </w:style>
  <w:style w:type="paragraph" w:styleId="TOC1">
    <w:name w:val="toc 1"/>
    <w:basedOn w:val="a"/>
    <w:next w:val="a"/>
    <w:uiPriority w:val="39"/>
    <w:rsid w:val="00D5221B"/>
    <w:pPr>
      <w:jc w:val="left"/>
    </w:pPr>
    <w:rPr>
      <w:bCs/>
      <w:caps/>
      <w:noProof/>
    </w:rPr>
  </w:style>
  <w:style w:type="paragraph" w:styleId="TOC2">
    <w:name w:val="toc 2"/>
    <w:basedOn w:val="a"/>
    <w:next w:val="a"/>
    <w:autoRedefine/>
    <w:uiPriority w:val="39"/>
    <w:rsid w:val="00D5221B"/>
    <w:pPr>
      <w:ind w:leftChars="200" w:left="420"/>
    </w:pPr>
  </w:style>
  <w:style w:type="table" w:styleId="aa">
    <w:name w:val="Table Grid"/>
    <w:basedOn w:val="a1"/>
    <w:rsid w:val="00D522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1"/>
    <w:qFormat/>
    <w:rsid w:val="00D5221B"/>
    <w:pPr>
      <w:spacing w:before="240" w:after="60"/>
      <w:jc w:val="center"/>
      <w:outlineLvl w:val="0"/>
    </w:pPr>
    <w:rPr>
      <w:rFonts w:ascii="隶书" w:eastAsia="隶书" w:hAnsi="Arial"/>
      <w:b/>
      <w:sz w:val="44"/>
      <w:lang w:val="en-GB"/>
    </w:rPr>
  </w:style>
  <w:style w:type="paragraph" w:styleId="ac">
    <w:name w:val="List Number"/>
    <w:basedOn w:val="a"/>
    <w:autoRedefine/>
    <w:rsid w:val="00D5221B"/>
    <w:pPr>
      <w:tabs>
        <w:tab w:val="num" w:pos="432"/>
      </w:tabs>
      <w:ind w:left="432" w:hanging="432"/>
    </w:pPr>
  </w:style>
  <w:style w:type="paragraph" w:styleId="20">
    <w:name w:val="List Number 2"/>
    <w:basedOn w:val="a"/>
    <w:autoRedefine/>
    <w:rsid w:val="00D5221B"/>
    <w:pPr>
      <w:tabs>
        <w:tab w:val="num" w:pos="432"/>
      </w:tabs>
      <w:ind w:left="432" w:hanging="432"/>
    </w:pPr>
  </w:style>
  <w:style w:type="paragraph" w:styleId="30">
    <w:name w:val="List Number 3"/>
    <w:basedOn w:val="a"/>
    <w:autoRedefine/>
    <w:rsid w:val="00D5221B"/>
    <w:pPr>
      <w:tabs>
        <w:tab w:val="num" w:pos="432"/>
      </w:tabs>
      <w:ind w:left="432" w:hanging="432"/>
    </w:pPr>
  </w:style>
  <w:style w:type="paragraph" w:styleId="21">
    <w:name w:val="List Bullet 2"/>
    <w:basedOn w:val="a"/>
    <w:autoRedefine/>
    <w:rsid w:val="00D5221B"/>
    <w:pPr>
      <w:tabs>
        <w:tab w:val="num" w:pos="432"/>
      </w:tabs>
      <w:spacing w:before="50"/>
      <w:ind w:left="432" w:hanging="432"/>
    </w:pPr>
  </w:style>
  <w:style w:type="paragraph" w:styleId="31">
    <w:name w:val="List Bullet 3"/>
    <w:basedOn w:val="a"/>
    <w:autoRedefine/>
    <w:rsid w:val="00D5221B"/>
    <w:pPr>
      <w:tabs>
        <w:tab w:val="num" w:pos="845"/>
      </w:tabs>
      <w:spacing w:before="50"/>
      <w:ind w:left="845" w:hanging="420"/>
    </w:pPr>
  </w:style>
  <w:style w:type="paragraph" w:customStyle="1" w:styleId="10">
    <w:name w:val="样式1"/>
    <w:basedOn w:val="1"/>
    <w:rsid w:val="00D5221B"/>
    <w:pPr>
      <w:numPr>
        <w:numId w:val="0"/>
      </w:numPr>
    </w:pPr>
  </w:style>
  <w:style w:type="paragraph" w:customStyle="1" w:styleId="tabletext">
    <w:name w:val="tabletext"/>
    <w:basedOn w:val="a"/>
    <w:rsid w:val="00D5221B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paragraph" w:styleId="ad">
    <w:name w:val="header"/>
    <w:basedOn w:val="a"/>
    <w:link w:val="ae"/>
    <w:rsid w:val="00C32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sid w:val="00FD07DD"/>
    <w:rPr>
      <w:rFonts w:eastAsia="宋体"/>
      <w:kern w:val="2"/>
      <w:sz w:val="18"/>
      <w:szCs w:val="18"/>
      <w:lang w:val="en-US" w:eastAsia="zh-CN" w:bidi="ar-SA"/>
    </w:rPr>
  </w:style>
  <w:style w:type="paragraph" w:styleId="af">
    <w:name w:val="Body Text"/>
    <w:basedOn w:val="a"/>
    <w:rsid w:val="007A5E4F"/>
    <w:rPr>
      <w:sz w:val="16"/>
      <w:szCs w:val="20"/>
    </w:rPr>
  </w:style>
  <w:style w:type="character" w:styleId="af0">
    <w:name w:val="annotation reference"/>
    <w:semiHidden/>
    <w:rsid w:val="003D2802"/>
    <w:rPr>
      <w:sz w:val="16"/>
      <w:szCs w:val="16"/>
    </w:rPr>
  </w:style>
  <w:style w:type="paragraph" w:styleId="af1">
    <w:name w:val="annotation text"/>
    <w:basedOn w:val="a"/>
    <w:semiHidden/>
    <w:rsid w:val="003D2802"/>
    <w:rPr>
      <w:sz w:val="20"/>
      <w:szCs w:val="20"/>
    </w:rPr>
  </w:style>
  <w:style w:type="paragraph" w:styleId="af2">
    <w:name w:val="Balloon Text"/>
    <w:basedOn w:val="a"/>
    <w:semiHidden/>
    <w:rsid w:val="003D2802"/>
    <w:rPr>
      <w:sz w:val="18"/>
      <w:szCs w:val="18"/>
    </w:rPr>
  </w:style>
  <w:style w:type="paragraph" w:styleId="af3">
    <w:name w:val="Document Map"/>
    <w:basedOn w:val="a"/>
    <w:semiHidden/>
    <w:rsid w:val="007626C7"/>
    <w:pPr>
      <w:shd w:val="clear" w:color="auto" w:fill="000080"/>
    </w:pPr>
  </w:style>
  <w:style w:type="character" w:customStyle="1" w:styleId="a5">
    <w:name w:val="页脚 字符"/>
    <w:link w:val="a4"/>
    <w:uiPriority w:val="99"/>
    <w:rsid w:val="00CC3F9C"/>
    <w:rPr>
      <w:kern w:val="2"/>
      <w:sz w:val="21"/>
      <w:szCs w:val="24"/>
    </w:rPr>
  </w:style>
  <w:style w:type="paragraph" w:styleId="af4">
    <w:name w:val="Normal (Web)"/>
    <w:aliases w:val="普通 (Web)"/>
    <w:basedOn w:val="a"/>
    <w:rsid w:val="00B855F3"/>
    <w:rPr>
      <w:sz w:val="24"/>
    </w:rPr>
  </w:style>
  <w:style w:type="paragraph" w:customStyle="1" w:styleId="af5">
    <w:name w:val="前言正文"/>
    <w:rsid w:val="00D85C91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styleId="af6">
    <w:name w:val="List Paragraph"/>
    <w:basedOn w:val="a"/>
    <w:uiPriority w:val="34"/>
    <w:qFormat/>
    <w:rsid w:val="004A5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C970C-CF50-4595-AAE3-C7A29F5D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941</Words>
  <Characters>5365</Characters>
  <Application>Microsoft Office Word</Application>
  <DocSecurity>0</DocSecurity>
  <Lines>44</Lines>
  <Paragraphs>12</Paragraphs>
  <ScaleCrop>false</ScaleCrop>
  <Company>funo</Company>
  <LinksUpToDate>false</LinksUpToDate>
  <CharactersWithSpaces>6294</CharactersWithSpaces>
  <SharedDoc>false</SharedDoc>
  <HLinks>
    <vt:vector size="192" baseType="variant"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_Toc229989561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_Toc229989560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_Toc229989559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_Toc229989558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_Toc229989557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_Toc229989556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_Toc229989555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_Toc229989554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_Toc229989553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_Toc229989552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_Toc229989551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_Toc229989550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_Toc229989549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_Toc229989548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_Toc229989547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_Toc229989546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_Toc229989545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_Toc229989544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_Toc229989543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_Toc229989542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_Toc229989541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_Toc229989540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_Toc229989539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_Toc229989538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_Toc229989537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_Toc229989536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_Toc229989535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_Toc229989534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_Toc229989533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_Toc229989532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_Toc229989531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_Toc229989530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BOSS1</dc:title>
  <dc:subject/>
  <dc:creator>luojz</dc:creator>
  <cp:keywords/>
  <dc:description/>
  <cp:lastModifiedBy>齐 宣畅</cp:lastModifiedBy>
  <cp:revision>2</cp:revision>
  <dcterms:created xsi:type="dcterms:W3CDTF">2019-09-01T03:17:00Z</dcterms:created>
  <dcterms:modified xsi:type="dcterms:W3CDTF">2019-09-01T03:17:00Z</dcterms:modified>
</cp:coreProperties>
</file>